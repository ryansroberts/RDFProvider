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959" w:rsidRPr="00E05B5D" w:rsidRDefault="0065458C" w:rsidP="008200F5">
      <w:pPr>
        <w:spacing w:line="276" w:lineRule="auto"/>
        <w:jc w:val="center"/>
        <w:rPr>
          <w:rFonts w:ascii="Arial" w:hAnsi="Arial" w:cs="Arial"/>
          <w:b/>
        </w:rPr>
      </w:pPr>
      <w:bookmarkStart w:id="0" w:name="_Toc374877658"/>
      <w:bookmarkStart w:id="1" w:name="_Toc374877704"/>
      <w:bookmarkStart w:id="2" w:name="_Toc374878150"/>
      <w:bookmarkStart w:id="3" w:name="_Toc374878543"/>
      <w:r w:rsidRPr="00E05B5D">
        <w:rPr>
          <w:rFonts w:ascii="Arial" w:hAnsi="Arial" w:cs="Arial"/>
          <w:b/>
        </w:rPr>
        <w:t>NATIONAL INSTITUTE FOR HEALTH AND C</w:t>
      </w:r>
      <w:r w:rsidR="0014222D" w:rsidRPr="00E05B5D">
        <w:rPr>
          <w:rFonts w:ascii="Arial" w:hAnsi="Arial" w:cs="Arial"/>
          <w:b/>
        </w:rPr>
        <w:t>ARE</w:t>
      </w:r>
      <w:r w:rsidRPr="00E05B5D">
        <w:rPr>
          <w:rFonts w:ascii="Arial" w:hAnsi="Arial" w:cs="Arial"/>
          <w:b/>
        </w:rPr>
        <w:t xml:space="preserve"> EXCELLENCE</w:t>
      </w:r>
      <w:bookmarkEnd w:id="0"/>
      <w:bookmarkEnd w:id="1"/>
      <w:bookmarkEnd w:id="2"/>
      <w:bookmarkEnd w:id="3"/>
    </w:p>
    <w:p w:rsidR="0065458C" w:rsidRPr="00E05B5D" w:rsidRDefault="0065458C" w:rsidP="004D3959">
      <w:pPr>
        <w:spacing w:line="276" w:lineRule="auto"/>
        <w:jc w:val="center"/>
        <w:rPr>
          <w:rFonts w:ascii="Arial" w:hAnsi="Arial" w:cs="Arial"/>
          <w:b/>
        </w:rPr>
      </w:pPr>
    </w:p>
    <w:p w:rsidR="00141878" w:rsidRDefault="00DE79B8" w:rsidP="00E05B5D">
      <w:pPr>
        <w:spacing w:line="276" w:lineRule="auto"/>
        <w:jc w:val="center"/>
        <w:rPr>
          <w:rFonts w:ascii="Arial" w:hAnsi="Arial" w:cs="Arial"/>
        </w:rPr>
      </w:pPr>
      <w:r w:rsidRPr="00E05B5D">
        <w:rPr>
          <w:rFonts w:ascii="Arial" w:hAnsi="Arial" w:cs="Arial"/>
          <w:b/>
        </w:rPr>
        <w:t xml:space="preserve">Linked </w:t>
      </w:r>
      <w:ins w:id="4" w:author="Alison Desimone" w:date="2014-08-06T10:35:00Z">
        <w:r w:rsidR="00167B4B">
          <w:rPr>
            <w:rFonts w:ascii="Arial" w:hAnsi="Arial" w:cs="Arial"/>
            <w:b/>
          </w:rPr>
          <w:t>D</w:t>
        </w:r>
      </w:ins>
      <w:del w:id="5" w:author="Alison Desimone" w:date="2014-08-06T10:35:00Z">
        <w:r w:rsidRPr="00E05B5D" w:rsidDel="00167B4B">
          <w:rPr>
            <w:rFonts w:ascii="Arial" w:hAnsi="Arial" w:cs="Arial"/>
            <w:b/>
          </w:rPr>
          <w:delText>d</w:delText>
        </w:r>
      </w:del>
      <w:r w:rsidRPr="00E05B5D">
        <w:rPr>
          <w:rFonts w:ascii="Arial" w:hAnsi="Arial" w:cs="Arial"/>
          <w:b/>
        </w:rPr>
        <w:t>ata</w:t>
      </w:r>
      <w:r w:rsidR="008774C8" w:rsidRPr="00E05B5D">
        <w:rPr>
          <w:rFonts w:ascii="Arial" w:hAnsi="Arial" w:cs="Arial"/>
          <w:b/>
        </w:rPr>
        <w:t xml:space="preserve"> project</w:t>
      </w:r>
      <w:r w:rsidR="00D75FD7" w:rsidRPr="00E05B5D">
        <w:rPr>
          <w:rFonts w:ascii="Arial" w:hAnsi="Arial" w:cs="Arial"/>
          <w:b/>
        </w:rPr>
        <w:t>:</w:t>
      </w:r>
      <w:r w:rsidR="00477B46" w:rsidRPr="00E05B5D">
        <w:rPr>
          <w:rFonts w:ascii="Arial" w:hAnsi="Arial" w:cs="Arial"/>
          <w:b/>
        </w:rPr>
        <w:t xml:space="preserve"> </w:t>
      </w:r>
      <w:r w:rsidRPr="00E05B5D">
        <w:rPr>
          <w:rFonts w:ascii="Arial" w:hAnsi="Arial" w:cs="Arial"/>
          <w:b/>
        </w:rPr>
        <w:t>Initial findings</w:t>
      </w:r>
    </w:p>
    <w:p w:rsidR="00DE79B8" w:rsidRPr="00E05B5D" w:rsidRDefault="00DE79B8" w:rsidP="00E05B5D">
      <w:pPr>
        <w:pStyle w:val="Heading1"/>
        <w:numPr>
          <w:ilvl w:val="0"/>
          <w:numId w:val="59"/>
        </w:numPr>
        <w:spacing w:line="276" w:lineRule="auto"/>
        <w:rPr>
          <w:sz w:val="24"/>
        </w:rPr>
      </w:pPr>
      <w:r w:rsidRPr="00E05B5D">
        <w:rPr>
          <w:sz w:val="24"/>
        </w:rPr>
        <w:t>Abstract</w:t>
      </w:r>
      <w:r w:rsidR="0041229C" w:rsidRPr="00E05B5D">
        <w:rPr>
          <w:sz w:val="24"/>
        </w:rPr>
        <w:t xml:space="preserve"> / Summary</w:t>
      </w:r>
    </w:p>
    <w:p w:rsidR="004D3959" w:rsidRDefault="008A4D84" w:rsidP="00E05B5D">
      <w:pPr>
        <w:pStyle w:val="ListParagraph"/>
        <w:jc w:val="both"/>
        <w:rPr>
          <w:sz w:val="22"/>
          <w:szCs w:val="22"/>
        </w:rPr>
      </w:pPr>
      <w:commentRangeStart w:id="6"/>
      <w:del w:id="7" w:author="Alison Desimone" w:date="2014-08-06T10:37:00Z">
        <w:r w:rsidRPr="00E05B5D" w:rsidDel="00167B4B">
          <w:rPr>
            <w:i/>
            <w:sz w:val="22"/>
            <w:szCs w:val="22"/>
          </w:rPr>
          <w:delText xml:space="preserve">Linked </w:delText>
        </w:r>
        <w:r w:rsidR="00504F01" w:rsidDel="00167B4B">
          <w:rPr>
            <w:i/>
            <w:sz w:val="22"/>
            <w:szCs w:val="22"/>
          </w:rPr>
          <w:delText>D</w:delText>
        </w:r>
        <w:r w:rsidRPr="00E05B5D" w:rsidDel="00167B4B">
          <w:rPr>
            <w:i/>
            <w:sz w:val="22"/>
            <w:szCs w:val="22"/>
          </w:rPr>
          <w:delText>ata</w:delText>
        </w:r>
        <w:r w:rsidRPr="00E05B5D" w:rsidDel="00167B4B">
          <w:rPr>
            <w:sz w:val="22"/>
            <w:szCs w:val="22"/>
          </w:rPr>
          <w:delText xml:space="preserve"> is an approach to modelling and managing content </w:delText>
        </w:r>
        <w:r w:rsidR="00504F01" w:rsidDel="00167B4B">
          <w:rPr>
            <w:sz w:val="22"/>
            <w:szCs w:val="22"/>
          </w:rPr>
          <w:delText>that</w:delText>
        </w:r>
        <w:r w:rsidR="00086302" w:rsidRPr="00E05B5D" w:rsidDel="00167B4B">
          <w:rPr>
            <w:sz w:val="22"/>
            <w:szCs w:val="22"/>
          </w:rPr>
          <w:delText xml:space="preserve"> align</w:delText>
        </w:r>
        <w:r w:rsidR="00A961C0" w:rsidDel="00167B4B">
          <w:rPr>
            <w:sz w:val="22"/>
            <w:szCs w:val="22"/>
          </w:rPr>
          <w:delText>s</w:delText>
        </w:r>
        <w:r w:rsidR="00086302" w:rsidRPr="00E05B5D" w:rsidDel="00167B4B">
          <w:rPr>
            <w:sz w:val="22"/>
            <w:szCs w:val="22"/>
          </w:rPr>
          <w:delText xml:space="preserve"> with NICE’s strategic objectives for the development, maintenance and dissemination of guidance. </w:delText>
        </w:r>
        <w:commentRangeEnd w:id="6"/>
        <w:r w:rsidR="00E05B5D" w:rsidDel="00167B4B">
          <w:rPr>
            <w:rStyle w:val="CommentReference"/>
            <w:rFonts w:ascii="Times New Roman" w:hAnsi="Times New Roman" w:cs="Times New Roman"/>
          </w:rPr>
          <w:commentReference w:id="6"/>
        </w:r>
      </w:del>
      <w:r w:rsidR="00086302" w:rsidRPr="00E05B5D">
        <w:rPr>
          <w:sz w:val="22"/>
          <w:szCs w:val="22"/>
        </w:rPr>
        <w:t>Linked Data</w:t>
      </w:r>
      <w:r w:rsidRPr="00E05B5D">
        <w:rPr>
          <w:sz w:val="22"/>
          <w:szCs w:val="22"/>
        </w:rPr>
        <w:t xml:space="preserve"> technologies and methods</w:t>
      </w:r>
      <w:ins w:id="8" w:author="Alison Desimone" w:date="2014-08-06T10:36:00Z">
        <w:r w:rsidR="00167B4B">
          <w:rPr>
            <w:sz w:val="22"/>
            <w:szCs w:val="22"/>
          </w:rPr>
          <w:t xml:space="preserve"> for modelling and managing content</w:t>
        </w:r>
      </w:ins>
      <w:r w:rsidR="00086302" w:rsidRPr="00E05B5D">
        <w:rPr>
          <w:sz w:val="22"/>
          <w:szCs w:val="22"/>
        </w:rPr>
        <w:t xml:space="preserve"> have the potential to address</w:t>
      </w:r>
      <w:r w:rsidR="00504F01">
        <w:rPr>
          <w:sz w:val="22"/>
          <w:szCs w:val="22"/>
        </w:rPr>
        <w:t xml:space="preserve"> many of </w:t>
      </w:r>
      <w:r w:rsidR="00086302" w:rsidRPr="00E05B5D">
        <w:rPr>
          <w:sz w:val="22"/>
          <w:szCs w:val="22"/>
        </w:rPr>
        <w:t>NICE’s current challenges in</w:t>
      </w:r>
      <w:ins w:id="9" w:author="Alison Desimone" w:date="2014-08-06T10:37:00Z">
        <w:r w:rsidR="00167B4B">
          <w:rPr>
            <w:sz w:val="22"/>
            <w:szCs w:val="22"/>
          </w:rPr>
          <w:t xml:space="preserve"> the development, maintenance and dissemination of </w:t>
        </w:r>
      </w:ins>
      <w:r w:rsidR="00086302" w:rsidRPr="00E05B5D">
        <w:rPr>
          <w:sz w:val="22"/>
          <w:szCs w:val="22"/>
        </w:rPr>
        <w:t xml:space="preserve"> guidance</w:t>
      </w:r>
      <w:ins w:id="10" w:author="Alison Desimone" w:date="2014-08-06T10:38:00Z">
        <w:r w:rsidR="00167B4B">
          <w:rPr>
            <w:sz w:val="22"/>
            <w:szCs w:val="22"/>
          </w:rPr>
          <w:t>.</w:t>
        </w:r>
      </w:ins>
      <w:del w:id="11" w:author="Alison Desimone" w:date="2014-08-06T10:37:00Z">
        <w:r w:rsidR="00086302" w:rsidRPr="00E05B5D" w:rsidDel="00167B4B">
          <w:rPr>
            <w:sz w:val="22"/>
            <w:szCs w:val="22"/>
          </w:rPr>
          <w:delText xml:space="preserve"> production</w:delText>
        </w:r>
      </w:del>
      <w:r w:rsidR="00086302" w:rsidRPr="00E05B5D">
        <w:rPr>
          <w:sz w:val="22"/>
          <w:szCs w:val="22"/>
        </w:rPr>
        <w:t xml:space="preserve"> </w:t>
      </w:r>
      <w:del w:id="12" w:author="Alison Desimone" w:date="2014-08-06T10:38:00Z">
        <w:r w:rsidR="00086302" w:rsidRPr="00E05B5D" w:rsidDel="00167B4B">
          <w:rPr>
            <w:sz w:val="22"/>
            <w:szCs w:val="22"/>
          </w:rPr>
          <w:delText>and</w:delText>
        </w:r>
        <w:r w:rsidRPr="00E05B5D" w:rsidDel="00167B4B">
          <w:rPr>
            <w:sz w:val="22"/>
            <w:szCs w:val="22"/>
          </w:rPr>
          <w:delText xml:space="preserve"> </w:delText>
        </w:r>
      </w:del>
      <w:ins w:id="13" w:author="Alison Desimone" w:date="2014-08-06T10:38:00Z">
        <w:r w:rsidR="00167B4B">
          <w:rPr>
            <w:sz w:val="22"/>
            <w:szCs w:val="22"/>
          </w:rPr>
          <w:t>They</w:t>
        </w:r>
        <w:r w:rsidR="00167B4B" w:rsidRPr="00E05B5D">
          <w:rPr>
            <w:sz w:val="22"/>
            <w:szCs w:val="22"/>
          </w:rPr>
          <w:t xml:space="preserve"> </w:t>
        </w:r>
      </w:ins>
      <w:r w:rsidRPr="00E05B5D">
        <w:rPr>
          <w:sz w:val="22"/>
          <w:szCs w:val="22"/>
        </w:rPr>
        <w:t xml:space="preserve">are now approaching a level of maturity and penetration that makes them </w:t>
      </w:r>
      <w:r w:rsidR="00086302" w:rsidRPr="00E05B5D">
        <w:rPr>
          <w:sz w:val="22"/>
          <w:szCs w:val="22"/>
        </w:rPr>
        <w:t>difficult to ignore.</w:t>
      </w:r>
      <w:r w:rsidR="00E9436F">
        <w:rPr>
          <w:sz w:val="22"/>
          <w:szCs w:val="22"/>
        </w:rPr>
        <w:t xml:space="preserve"> </w:t>
      </w:r>
      <w:r w:rsidRPr="00E05B5D">
        <w:rPr>
          <w:sz w:val="22"/>
          <w:szCs w:val="22"/>
        </w:rPr>
        <w:t xml:space="preserve">However there </w:t>
      </w:r>
      <w:r w:rsidR="0025533B" w:rsidRPr="00E05B5D">
        <w:rPr>
          <w:sz w:val="22"/>
          <w:szCs w:val="22"/>
        </w:rPr>
        <w:t>remains</w:t>
      </w:r>
      <w:r w:rsidRPr="00E05B5D">
        <w:rPr>
          <w:sz w:val="22"/>
          <w:szCs w:val="22"/>
        </w:rPr>
        <w:t xml:space="preserve"> an element of </w:t>
      </w:r>
      <w:ins w:id="14" w:author="Andrew Mitchell" w:date="2014-08-06T12:56:00Z">
        <w:r w:rsidR="000D2909">
          <w:rPr>
            <w:sz w:val="22"/>
            <w:szCs w:val="22"/>
          </w:rPr>
          <w:t xml:space="preserve">risk </w:t>
        </w:r>
      </w:ins>
      <w:ins w:id="15" w:author="Andrew Mitchell" w:date="2014-08-06T12:57:00Z">
        <w:r w:rsidR="000D2909">
          <w:rPr>
            <w:sz w:val="22"/>
            <w:szCs w:val="22"/>
          </w:rPr>
          <w:t>when considering the</w:t>
        </w:r>
      </w:ins>
      <w:del w:id="16" w:author="Andrew Mitchell" w:date="2014-08-06T12:57:00Z">
        <w:r w:rsidRPr="00E05B5D" w:rsidDel="000D2909">
          <w:rPr>
            <w:sz w:val="22"/>
            <w:szCs w:val="22"/>
          </w:rPr>
          <w:delText>novelty and therefore</w:delText>
        </w:r>
        <w:r w:rsidR="007B0CA1" w:rsidDel="000D2909">
          <w:rPr>
            <w:sz w:val="22"/>
            <w:szCs w:val="22"/>
          </w:rPr>
          <w:delText xml:space="preserve"> </w:delText>
        </w:r>
      </w:del>
      <w:del w:id="17" w:author="Andrew Mitchell" w:date="2014-08-06T12:54:00Z">
        <w:r w:rsidR="007B0CA1" w:rsidDel="000D2909">
          <w:rPr>
            <w:sz w:val="22"/>
            <w:szCs w:val="22"/>
          </w:rPr>
          <w:delText xml:space="preserve">of </w:delText>
        </w:r>
      </w:del>
      <w:del w:id="18" w:author="Andrew Mitchell" w:date="2014-08-06T12:57:00Z">
        <w:r w:rsidRPr="00E05B5D" w:rsidDel="000D2909">
          <w:rPr>
            <w:sz w:val="22"/>
            <w:szCs w:val="22"/>
          </w:rPr>
          <w:delText xml:space="preserve">risk in </w:delText>
        </w:r>
        <w:commentRangeStart w:id="19"/>
        <w:r w:rsidRPr="00E05B5D" w:rsidDel="000D2909">
          <w:rPr>
            <w:sz w:val="22"/>
            <w:szCs w:val="22"/>
          </w:rPr>
          <w:delText>any</w:delText>
        </w:r>
      </w:del>
      <w:commentRangeEnd w:id="19"/>
      <w:r w:rsidR="00086302" w:rsidRPr="00E05B5D">
        <w:rPr>
          <w:rStyle w:val="CommentReference"/>
          <w:sz w:val="22"/>
          <w:szCs w:val="22"/>
        </w:rPr>
        <w:commentReference w:id="19"/>
      </w:r>
      <w:r w:rsidRPr="00E05B5D">
        <w:rPr>
          <w:sz w:val="22"/>
          <w:szCs w:val="22"/>
        </w:rPr>
        <w:t xml:space="preserve"> adoption of </w:t>
      </w:r>
      <w:ins w:id="20" w:author="Andrew Mitchell" w:date="2014-08-06T12:57:00Z">
        <w:r w:rsidR="000D2909">
          <w:rPr>
            <w:sz w:val="22"/>
            <w:szCs w:val="22"/>
          </w:rPr>
          <w:t xml:space="preserve">the more novel aspects of </w:t>
        </w:r>
      </w:ins>
      <w:r w:rsidRPr="00E05B5D">
        <w:rPr>
          <w:sz w:val="22"/>
          <w:szCs w:val="22"/>
        </w:rPr>
        <w:t>linked data</w:t>
      </w:r>
      <w:r w:rsidR="009708BA" w:rsidRPr="00E05B5D">
        <w:rPr>
          <w:sz w:val="22"/>
          <w:szCs w:val="22"/>
        </w:rPr>
        <w:t xml:space="preserve">.  This project </w:t>
      </w:r>
      <w:r w:rsidR="00504F01">
        <w:rPr>
          <w:sz w:val="22"/>
          <w:szCs w:val="22"/>
        </w:rPr>
        <w:t>aims to</w:t>
      </w:r>
      <w:r w:rsidR="009708BA" w:rsidRPr="00E05B5D">
        <w:rPr>
          <w:sz w:val="22"/>
          <w:szCs w:val="22"/>
        </w:rPr>
        <w:t xml:space="preserve"> mitigate that risk through empirical study within the context of NICE’s information challenges.  </w:t>
      </w:r>
    </w:p>
    <w:p w:rsidR="00527258" w:rsidRPr="00527258" w:rsidRDefault="00E05B5D" w:rsidP="00E05B5D">
      <w:pPr>
        <w:pStyle w:val="ListParagraph"/>
        <w:jc w:val="both"/>
      </w:pPr>
      <w:r>
        <w:rPr>
          <w:sz w:val="22"/>
          <w:szCs w:val="22"/>
        </w:rPr>
        <w:t>A</w:t>
      </w:r>
      <w:r w:rsidRPr="00E05B5D">
        <w:rPr>
          <w:sz w:val="22"/>
          <w:szCs w:val="22"/>
        </w:rPr>
        <w:t xml:space="preserve"> basic</w:t>
      </w:r>
      <w:r w:rsidR="00697023">
        <w:rPr>
          <w:sz w:val="22"/>
          <w:szCs w:val="22"/>
        </w:rPr>
        <w:t xml:space="preserve"> ontological</w:t>
      </w:r>
      <w:r w:rsidRPr="00E05B5D">
        <w:rPr>
          <w:sz w:val="22"/>
          <w:szCs w:val="22"/>
        </w:rPr>
        <w:t xml:space="preserve"> mod</w:t>
      </w:r>
      <w:bookmarkStart w:id="21" w:name="_GoBack"/>
      <w:bookmarkEnd w:id="21"/>
      <w:r w:rsidRPr="00E05B5D">
        <w:rPr>
          <w:sz w:val="22"/>
          <w:szCs w:val="22"/>
        </w:rPr>
        <w:t>el of NICE content</w:t>
      </w:r>
      <w:r w:rsidR="00697023">
        <w:rPr>
          <w:sz w:val="22"/>
          <w:szCs w:val="22"/>
        </w:rPr>
        <w:t xml:space="preserve"> has been created and </w:t>
      </w:r>
      <w:del w:id="22" w:author="Alison Desimone" w:date="2014-08-06T11:24:00Z">
        <w:r w:rsidR="00697023" w:rsidDel="00405248">
          <w:rPr>
            <w:sz w:val="22"/>
            <w:szCs w:val="22"/>
          </w:rPr>
          <w:delText xml:space="preserve"> </w:delText>
        </w:r>
      </w:del>
      <w:r w:rsidR="00697023">
        <w:rPr>
          <w:sz w:val="22"/>
          <w:szCs w:val="22"/>
        </w:rPr>
        <w:t xml:space="preserve">populated with a subset of NICE </w:t>
      </w:r>
      <w:del w:id="23" w:author="Andrew Mitchell" w:date="2014-08-06T12:59:00Z">
        <w:r w:rsidR="00697023" w:rsidDel="000D2909">
          <w:rPr>
            <w:sz w:val="22"/>
            <w:szCs w:val="22"/>
          </w:rPr>
          <w:delText>data</w:delText>
        </w:r>
      </w:del>
      <w:ins w:id="24" w:author="Andrew Mitchell" w:date="2014-08-06T12:59:00Z">
        <w:r w:rsidR="000D2909">
          <w:rPr>
            <w:sz w:val="22"/>
            <w:szCs w:val="22"/>
          </w:rPr>
          <w:t>content</w:t>
        </w:r>
      </w:ins>
      <w:r w:rsidR="00697023">
        <w:rPr>
          <w:sz w:val="22"/>
          <w:szCs w:val="22"/>
        </w:rPr>
        <w:t xml:space="preserve">. The model and </w:t>
      </w:r>
      <w:del w:id="25" w:author="Andrew Mitchell" w:date="2014-08-06T12:59:00Z">
        <w:r w:rsidR="00697023" w:rsidDel="000D2909">
          <w:rPr>
            <w:sz w:val="22"/>
            <w:szCs w:val="22"/>
          </w:rPr>
          <w:delText xml:space="preserve">data </w:delText>
        </w:r>
      </w:del>
      <w:ins w:id="26" w:author="Andrew Mitchell" w:date="2014-08-06T12:59:00Z">
        <w:r w:rsidR="000D2909">
          <w:rPr>
            <w:sz w:val="22"/>
            <w:szCs w:val="22"/>
          </w:rPr>
          <w:t xml:space="preserve">content </w:t>
        </w:r>
      </w:ins>
      <w:del w:id="27" w:author="Andrew Mitchell" w:date="2014-08-06T12:58:00Z">
        <w:r w:rsidR="00697023" w:rsidDel="000D2909">
          <w:rPr>
            <w:sz w:val="22"/>
            <w:szCs w:val="22"/>
          </w:rPr>
          <w:delText xml:space="preserve">were </w:delText>
        </w:r>
        <w:commentRangeStart w:id="28"/>
        <w:r w:rsidR="00697023" w:rsidDel="000D2909">
          <w:rPr>
            <w:sz w:val="22"/>
            <w:szCs w:val="22"/>
          </w:rPr>
          <w:delText>combined</w:delText>
        </w:r>
        <w:r w:rsidR="00697023" w:rsidRPr="00E05B5D" w:rsidDel="000D2909">
          <w:rPr>
            <w:sz w:val="22"/>
            <w:szCs w:val="22"/>
          </w:rPr>
          <w:delText xml:space="preserve"> </w:delText>
        </w:r>
        <w:r w:rsidRPr="00E05B5D" w:rsidDel="000D2909">
          <w:rPr>
            <w:sz w:val="22"/>
            <w:szCs w:val="22"/>
          </w:rPr>
          <w:delText>with</w:delText>
        </w:r>
      </w:del>
      <w:ins w:id="29" w:author="Andrew Mitchell" w:date="2014-08-06T12:58:00Z">
        <w:r w:rsidR="000D2909">
          <w:rPr>
            <w:sz w:val="22"/>
            <w:szCs w:val="22"/>
          </w:rPr>
          <w:t>have been used</w:t>
        </w:r>
      </w:ins>
      <w:r w:rsidRPr="00E05B5D">
        <w:rPr>
          <w:sz w:val="22"/>
          <w:szCs w:val="22"/>
        </w:rPr>
        <w:t xml:space="preserve"> </w:t>
      </w:r>
      <w:commentRangeEnd w:id="28"/>
      <w:r w:rsidR="00685FD4">
        <w:rPr>
          <w:rStyle w:val="CommentReference"/>
          <w:rFonts w:ascii="Times New Roman" w:hAnsi="Times New Roman" w:cs="Times New Roman"/>
        </w:rPr>
        <w:commentReference w:id="28"/>
      </w:r>
      <w:ins w:id="30" w:author="Andrew Mitchell" w:date="2014-08-06T13:00:00Z">
        <w:r w:rsidR="000D2909">
          <w:rPr>
            <w:sz w:val="22"/>
            <w:szCs w:val="22"/>
          </w:rPr>
          <w:t>along with a</w:t>
        </w:r>
      </w:ins>
      <w:del w:id="31" w:author="Andrew Mitchell" w:date="2014-08-06T12:59:00Z">
        <w:r w:rsidRPr="00E05B5D" w:rsidDel="000D2909">
          <w:rPr>
            <w:sz w:val="22"/>
            <w:szCs w:val="22"/>
          </w:rPr>
          <w:delText>a</w:delText>
        </w:r>
      </w:del>
      <w:r w:rsidRPr="00E05B5D">
        <w:rPr>
          <w:sz w:val="22"/>
          <w:szCs w:val="22"/>
        </w:rPr>
        <w:t xml:space="preserve"> rudimentary set of Linked Data technolog</w:t>
      </w:r>
      <w:r w:rsidR="00697023">
        <w:rPr>
          <w:sz w:val="22"/>
          <w:szCs w:val="22"/>
        </w:rPr>
        <w:t xml:space="preserve">ies </w:t>
      </w:r>
      <w:del w:id="32" w:author="Alison Desimone" w:date="2014-08-06T11:24:00Z">
        <w:r w:rsidRPr="00E05B5D" w:rsidDel="00405248">
          <w:rPr>
            <w:sz w:val="22"/>
            <w:szCs w:val="22"/>
          </w:rPr>
          <w:delText xml:space="preserve"> </w:delText>
        </w:r>
      </w:del>
      <w:r>
        <w:rPr>
          <w:sz w:val="22"/>
          <w:szCs w:val="22"/>
        </w:rPr>
        <w:t>t</w:t>
      </w:r>
      <w:r w:rsidR="00521E05" w:rsidRPr="00E05B5D">
        <w:rPr>
          <w:sz w:val="22"/>
          <w:szCs w:val="22"/>
        </w:rPr>
        <w:t xml:space="preserve">o </w:t>
      </w:r>
      <w:r w:rsidR="00697023">
        <w:rPr>
          <w:sz w:val="22"/>
          <w:szCs w:val="22"/>
        </w:rPr>
        <w:t>create a demonstrator to test</w:t>
      </w:r>
      <w:r w:rsidR="00697023" w:rsidRPr="00E05B5D">
        <w:rPr>
          <w:sz w:val="22"/>
          <w:szCs w:val="22"/>
        </w:rPr>
        <w:t xml:space="preserve"> </w:t>
      </w:r>
      <w:r w:rsidR="00180340" w:rsidRPr="00E05B5D">
        <w:rPr>
          <w:sz w:val="22"/>
          <w:szCs w:val="22"/>
        </w:rPr>
        <w:t>a number of hypothes</w:t>
      </w:r>
      <w:r w:rsidR="00521E05" w:rsidRPr="00E05B5D">
        <w:rPr>
          <w:sz w:val="22"/>
          <w:szCs w:val="22"/>
        </w:rPr>
        <w:t>e</w:t>
      </w:r>
      <w:r w:rsidR="00180340" w:rsidRPr="00E05B5D">
        <w:rPr>
          <w:sz w:val="22"/>
          <w:szCs w:val="22"/>
        </w:rPr>
        <w:t xml:space="preserve">s </w:t>
      </w:r>
      <w:r w:rsidR="0025533B" w:rsidRPr="00E05B5D">
        <w:rPr>
          <w:sz w:val="22"/>
          <w:szCs w:val="22"/>
        </w:rPr>
        <w:t>and real-world scenarios</w:t>
      </w:r>
      <w:r w:rsidR="00697023">
        <w:rPr>
          <w:sz w:val="22"/>
          <w:szCs w:val="22"/>
        </w:rPr>
        <w:t>.</w:t>
      </w:r>
      <w:r w:rsidR="00521E05" w:rsidRPr="00E05B5D">
        <w:rPr>
          <w:sz w:val="22"/>
          <w:szCs w:val="22"/>
        </w:rPr>
        <w:t xml:space="preserve"> </w:t>
      </w:r>
      <w:r w:rsidR="0025533B" w:rsidRPr="00E05B5D">
        <w:rPr>
          <w:sz w:val="22"/>
          <w:szCs w:val="22"/>
        </w:rPr>
        <w:t>This work and the</w:t>
      </w:r>
      <w:r w:rsidR="00180340" w:rsidRPr="00E05B5D">
        <w:rPr>
          <w:sz w:val="22"/>
          <w:szCs w:val="22"/>
        </w:rPr>
        <w:t xml:space="preserve"> resulting demonstrator </w:t>
      </w:r>
      <w:r w:rsidR="00521E05" w:rsidRPr="00E05B5D">
        <w:rPr>
          <w:sz w:val="22"/>
          <w:szCs w:val="22"/>
        </w:rPr>
        <w:t>has allowed</w:t>
      </w:r>
      <w:r w:rsidR="0025533B" w:rsidRPr="00E05B5D">
        <w:rPr>
          <w:sz w:val="22"/>
          <w:szCs w:val="22"/>
        </w:rPr>
        <w:t xml:space="preserve"> </w:t>
      </w:r>
      <w:r w:rsidR="004D3959">
        <w:rPr>
          <w:sz w:val="22"/>
          <w:szCs w:val="22"/>
        </w:rPr>
        <w:t>the</w:t>
      </w:r>
      <w:r w:rsidR="00504F01">
        <w:rPr>
          <w:sz w:val="22"/>
          <w:szCs w:val="22"/>
        </w:rPr>
        <w:t xml:space="preserve"> project </w:t>
      </w:r>
      <w:r w:rsidR="004D3959">
        <w:rPr>
          <w:sz w:val="22"/>
          <w:szCs w:val="22"/>
        </w:rPr>
        <w:t xml:space="preserve"> team</w:t>
      </w:r>
      <w:r w:rsidR="004D3959" w:rsidRPr="00E05B5D">
        <w:rPr>
          <w:sz w:val="22"/>
          <w:szCs w:val="22"/>
        </w:rPr>
        <w:t xml:space="preserve"> </w:t>
      </w:r>
      <w:r w:rsidR="0025533B" w:rsidRPr="00E05B5D">
        <w:rPr>
          <w:sz w:val="22"/>
          <w:szCs w:val="22"/>
        </w:rPr>
        <w:t>to</w:t>
      </w:r>
      <w:r w:rsidR="00180340" w:rsidRPr="00E05B5D">
        <w:rPr>
          <w:sz w:val="22"/>
          <w:szCs w:val="22"/>
        </w:rPr>
        <w:t xml:space="preserve"> learn and </w:t>
      </w:r>
      <w:r w:rsidR="00521E05" w:rsidRPr="00E05B5D">
        <w:rPr>
          <w:sz w:val="22"/>
          <w:szCs w:val="22"/>
        </w:rPr>
        <w:t xml:space="preserve"> to </w:t>
      </w:r>
      <w:r w:rsidR="00180340" w:rsidRPr="00E05B5D">
        <w:rPr>
          <w:sz w:val="22"/>
          <w:szCs w:val="22"/>
        </w:rPr>
        <w:t>convey</w:t>
      </w:r>
      <w:r w:rsidR="00521E05" w:rsidRPr="00E05B5D">
        <w:rPr>
          <w:sz w:val="22"/>
          <w:szCs w:val="22"/>
        </w:rPr>
        <w:t xml:space="preserve"> </w:t>
      </w:r>
      <w:ins w:id="33" w:author="Andrew Mitchell" w:date="2014-08-06T13:00:00Z">
        <w:r w:rsidR="000D2909">
          <w:rPr>
            <w:sz w:val="22"/>
            <w:szCs w:val="22"/>
          </w:rPr>
          <w:t xml:space="preserve">some of </w:t>
        </w:r>
      </w:ins>
      <w:r w:rsidR="00521E05" w:rsidRPr="00E05B5D">
        <w:rPr>
          <w:sz w:val="22"/>
          <w:szCs w:val="22"/>
        </w:rPr>
        <w:t>the</w:t>
      </w:r>
      <w:r w:rsidR="00180340" w:rsidRPr="00E05B5D">
        <w:rPr>
          <w:sz w:val="22"/>
          <w:szCs w:val="22"/>
        </w:rPr>
        <w:t xml:space="preserve"> potential benefits in a tangible way </w:t>
      </w:r>
      <w:r w:rsidR="004D3959">
        <w:rPr>
          <w:sz w:val="22"/>
          <w:szCs w:val="22"/>
        </w:rPr>
        <w:t>to</w:t>
      </w:r>
      <w:r w:rsidR="004D3959" w:rsidRPr="00E05B5D">
        <w:rPr>
          <w:sz w:val="22"/>
          <w:szCs w:val="22"/>
        </w:rPr>
        <w:t xml:space="preserve"> </w:t>
      </w:r>
      <w:r w:rsidR="00180340" w:rsidRPr="00E05B5D">
        <w:rPr>
          <w:sz w:val="22"/>
          <w:szCs w:val="22"/>
        </w:rPr>
        <w:t>all interested parties across the organisation, in particular</w:t>
      </w:r>
      <w:r w:rsidR="004D3959">
        <w:rPr>
          <w:sz w:val="22"/>
          <w:szCs w:val="22"/>
        </w:rPr>
        <w:t xml:space="preserve"> to</w:t>
      </w:r>
      <w:r w:rsidR="00180340" w:rsidRPr="00E05B5D">
        <w:rPr>
          <w:sz w:val="22"/>
          <w:szCs w:val="22"/>
        </w:rPr>
        <w:t xml:space="preserve"> those working to define a NICE content strategy.  </w:t>
      </w:r>
      <w:r w:rsidR="009708BA" w:rsidRPr="00E05B5D">
        <w:rPr>
          <w:sz w:val="22"/>
          <w:szCs w:val="22"/>
        </w:rPr>
        <w:t>An initial set of observations have been made by the team working closely with bot</w:t>
      </w:r>
      <w:r w:rsidR="00180340" w:rsidRPr="00E05B5D">
        <w:rPr>
          <w:sz w:val="22"/>
          <w:szCs w:val="22"/>
        </w:rPr>
        <w:t xml:space="preserve">h the data model and technology.  Broadly the </w:t>
      </w:r>
      <w:ins w:id="34" w:author="Andrew Mitchell" w:date="2014-08-06T13:01:00Z">
        <w:r w:rsidR="000D2909">
          <w:rPr>
            <w:sz w:val="22"/>
            <w:szCs w:val="22"/>
          </w:rPr>
          <w:t xml:space="preserve">project </w:t>
        </w:r>
      </w:ins>
      <w:r w:rsidR="00180340" w:rsidRPr="00E05B5D">
        <w:rPr>
          <w:sz w:val="22"/>
          <w:szCs w:val="22"/>
        </w:rPr>
        <w:t>team feels that</w:t>
      </w:r>
      <w:r w:rsidR="00521E05" w:rsidRPr="00E05B5D">
        <w:rPr>
          <w:sz w:val="22"/>
          <w:szCs w:val="22"/>
        </w:rPr>
        <w:t xml:space="preserve"> while</w:t>
      </w:r>
      <w:r w:rsidR="00180340" w:rsidRPr="00E05B5D">
        <w:rPr>
          <w:sz w:val="22"/>
          <w:szCs w:val="22"/>
        </w:rPr>
        <w:t xml:space="preserve"> there is a steep learning curve associated with elements of a linked data solution, it is achievable and beneficial to work with </w:t>
      </w:r>
      <w:r w:rsidR="00685FD4">
        <w:rPr>
          <w:sz w:val="22"/>
          <w:szCs w:val="22"/>
        </w:rPr>
        <w:t>NICE content</w:t>
      </w:r>
      <w:r w:rsidR="00685FD4" w:rsidRPr="00E05B5D">
        <w:rPr>
          <w:sz w:val="22"/>
          <w:szCs w:val="22"/>
        </w:rPr>
        <w:t xml:space="preserve"> </w:t>
      </w:r>
      <w:r w:rsidR="00180340" w:rsidRPr="00E05B5D">
        <w:rPr>
          <w:sz w:val="22"/>
          <w:szCs w:val="22"/>
        </w:rPr>
        <w:t xml:space="preserve">in this more </w:t>
      </w:r>
      <w:ins w:id="35" w:author="Andrew Mitchell" w:date="2014-08-06T13:01:00Z">
        <w:r w:rsidR="000D2909">
          <w:rPr>
            <w:sz w:val="22"/>
            <w:szCs w:val="22"/>
          </w:rPr>
          <w:t xml:space="preserve">formally </w:t>
        </w:r>
      </w:ins>
      <w:r w:rsidR="00180340" w:rsidRPr="00E05B5D">
        <w:rPr>
          <w:sz w:val="22"/>
          <w:szCs w:val="22"/>
        </w:rPr>
        <w:t>structured way.</w:t>
      </w:r>
    </w:p>
    <w:p w:rsidR="00DE79B8" w:rsidRPr="00E05B5D" w:rsidRDefault="00DE79B8" w:rsidP="00E05B5D">
      <w:pPr>
        <w:pStyle w:val="Heading1"/>
        <w:numPr>
          <w:ilvl w:val="0"/>
          <w:numId w:val="59"/>
        </w:numPr>
        <w:spacing w:line="276" w:lineRule="auto"/>
        <w:rPr>
          <w:sz w:val="24"/>
        </w:rPr>
      </w:pPr>
      <w:r w:rsidRPr="00E05B5D">
        <w:rPr>
          <w:sz w:val="24"/>
        </w:rPr>
        <w:t>Purpose</w:t>
      </w:r>
    </w:p>
    <w:p w:rsidR="00C02384" w:rsidRPr="00C02384" w:rsidRDefault="008A4D84" w:rsidP="00E05B5D">
      <w:pPr>
        <w:pStyle w:val="ListParagraph"/>
        <w:jc w:val="both"/>
      </w:pPr>
      <w:r w:rsidRPr="00E05B5D">
        <w:rPr>
          <w:sz w:val="22"/>
          <w:szCs w:val="22"/>
        </w:rPr>
        <w:t>This report p</w:t>
      </w:r>
      <w:r w:rsidR="00DE79B8" w:rsidRPr="00E05B5D">
        <w:rPr>
          <w:sz w:val="22"/>
          <w:szCs w:val="22"/>
        </w:rPr>
        <w:t>resent</w:t>
      </w:r>
      <w:r w:rsidR="00780F2E" w:rsidRPr="00E05B5D">
        <w:rPr>
          <w:sz w:val="22"/>
          <w:szCs w:val="22"/>
        </w:rPr>
        <w:t>s the</w:t>
      </w:r>
      <w:r w:rsidR="00DE79B8" w:rsidRPr="00E05B5D">
        <w:rPr>
          <w:sz w:val="22"/>
          <w:szCs w:val="22"/>
        </w:rPr>
        <w:t xml:space="preserve"> initial findings </w:t>
      </w:r>
      <w:r w:rsidRPr="00E05B5D">
        <w:rPr>
          <w:sz w:val="22"/>
          <w:szCs w:val="22"/>
        </w:rPr>
        <w:t xml:space="preserve">from the </w:t>
      </w:r>
      <w:ins w:id="36" w:author="Andrew Mitchell" w:date="2014-08-06T13:01:00Z">
        <w:r w:rsidR="00273C88">
          <w:rPr>
            <w:sz w:val="22"/>
            <w:szCs w:val="22"/>
          </w:rPr>
          <w:t xml:space="preserve">Linked Data </w:t>
        </w:r>
      </w:ins>
      <w:r w:rsidRPr="00E05B5D">
        <w:rPr>
          <w:sz w:val="22"/>
          <w:szCs w:val="22"/>
        </w:rPr>
        <w:t xml:space="preserve">project to </w:t>
      </w:r>
      <w:r w:rsidR="007E73C3" w:rsidRPr="00E05B5D">
        <w:rPr>
          <w:sz w:val="22"/>
          <w:szCs w:val="22"/>
        </w:rPr>
        <w:t>indicate the</w:t>
      </w:r>
      <w:r w:rsidR="00780F2E" w:rsidRPr="00E05B5D">
        <w:rPr>
          <w:sz w:val="22"/>
          <w:szCs w:val="22"/>
        </w:rPr>
        <w:t xml:space="preserve"> </w:t>
      </w:r>
      <w:r w:rsidR="00791C85">
        <w:rPr>
          <w:sz w:val="22"/>
          <w:szCs w:val="22"/>
        </w:rPr>
        <w:t xml:space="preserve">progress </w:t>
      </w:r>
      <w:r w:rsidR="00780F2E" w:rsidRPr="00E05B5D">
        <w:rPr>
          <w:sz w:val="22"/>
          <w:szCs w:val="22"/>
        </w:rPr>
        <w:t xml:space="preserve">made to date and </w:t>
      </w:r>
      <w:r w:rsidRPr="00E05B5D">
        <w:rPr>
          <w:sz w:val="22"/>
          <w:szCs w:val="22"/>
        </w:rPr>
        <w:t xml:space="preserve">to share </w:t>
      </w:r>
      <w:r w:rsidR="007E73C3" w:rsidRPr="00E05B5D">
        <w:rPr>
          <w:sz w:val="22"/>
          <w:szCs w:val="22"/>
        </w:rPr>
        <w:t xml:space="preserve">early </w:t>
      </w:r>
      <w:r w:rsidRPr="00E05B5D">
        <w:rPr>
          <w:sz w:val="22"/>
          <w:szCs w:val="22"/>
        </w:rPr>
        <w:t>observations</w:t>
      </w:r>
      <w:r w:rsidR="00780F2E" w:rsidRPr="00E05B5D">
        <w:rPr>
          <w:sz w:val="22"/>
          <w:szCs w:val="22"/>
        </w:rPr>
        <w:t>.</w:t>
      </w:r>
      <w:r w:rsidRPr="00E05B5D">
        <w:rPr>
          <w:sz w:val="22"/>
          <w:szCs w:val="22"/>
        </w:rPr>
        <w:t xml:space="preserve"> The demonstrator</w:t>
      </w:r>
      <w:r w:rsidR="00780F2E" w:rsidRPr="00E05B5D">
        <w:rPr>
          <w:sz w:val="22"/>
          <w:szCs w:val="22"/>
        </w:rPr>
        <w:t xml:space="preserve"> developed in the course of the project</w:t>
      </w:r>
      <w:r w:rsidRPr="00E05B5D">
        <w:rPr>
          <w:sz w:val="22"/>
          <w:szCs w:val="22"/>
        </w:rPr>
        <w:t xml:space="preserve"> will be presented in September 2014 and detailed findings will be delivered by </w:t>
      </w:r>
      <w:r w:rsidR="008544B1">
        <w:rPr>
          <w:sz w:val="22"/>
          <w:szCs w:val="22"/>
        </w:rPr>
        <w:t>early October</w:t>
      </w:r>
      <w:r w:rsidR="008544B1" w:rsidRPr="00E05B5D">
        <w:rPr>
          <w:sz w:val="22"/>
          <w:szCs w:val="22"/>
        </w:rPr>
        <w:t xml:space="preserve"> </w:t>
      </w:r>
      <w:r w:rsidRPr="00E05B5D">
        <w:rPr>
          <w:sz w:val="22"/>
          <w:szCs w:val="22"/>
        </w:rPr>
        <w:t>2014.</w:t>
      </w:r>
    </w:p>
    <w:p w:rsidR="00801AB5" w:rsidRDefault="00DE79B8" w:rsidP="00E05B5D">
      <w:pPr>
        <w:pStyle w:val="Heading1"/>
        <w:numPr>
          <w:ilvl w:val="0"/>
          <w:numId w:val="59"/>
        </w:numPr>
        <w:spacing w:line="276" w:lineRule="auto"/>
      </w:pPr>
      <w:r w:rsidRPr="00E05B5D">
        <w:rPr>
          <w:sz w:val="24"/>
        </w:rPr>
        <w:t xml:space="preserve">Background </w:t>
      </w:r>
    </w:p>
    <w:p w:rsidR="00C17A33" w:rsidRPr="00E05B5D" w:rsidRDefault="004D3959" w:rsidP="00E05B5D">
      <w:pPr>
        <w:spacing w:line="276" w:lineRule="auto"/>
        <w:rPr>
          <w:rFonts w:ascii="Arial" w:hAnsi="Arial" w:cs="Arial"/>
        </w:rPr>
      </w:pPr>
      <w:r w:rsidRPr="00E05B5D">
        <w:rPr>
          <w:rFonts w:ascii="Arial" w:hAnsi="Arial" w:cs="Arial"/>
          <w:sz w:val="22"/>
          <w:szCs w:val="22"/>
        </w:rPr>
        <w:t xml:space="preserve">This </w:t>
      </w:r>
      <w:r w:rsidR="00C17A33" w:rsidRPr="00E05B5D">
        <w:rPr>
          <w:rFonts w:ascii="Arial" w:hAnsi="Arial" w:cs="Arial"/>
          <w:sz w:val="22"/>
          <w:szCs w:val="22"/>
        </w:rPr>
        <w:t>project is a research initiative that falls under the aegis of the Guidance Development Project</w:t>
      </w:r>
      <w:r w:rsidRPr="00E05B5D">
        <w:rPr>
          <w:rFonts w:ascii="Arial" w:hAnsi="Arial" w:cs="Arial"/>
          <w:sz w:val="22"/>
          <w:szCs w:val="22"/>
        </w:rPr>
        <w:t xml:space="preserve">. </w:t>
      </w:r>
      <w:r w:rsidR="00C17A33" w:rsidRPr="00E05B5D">
        <w:rPr>
          <w:rFonts w:ascii="Arial" w:hAnsi="Arial" w:cs="Arial"/>
          <w:sz w:val="22"/>
          <w:szCs w:val="22"/>
        </w:rPr>
        <w:t xml:space="preserve"> </w:t>
      </w:r>
      <w:r w:rsidRPr="00E05B5D">
        <w:rPr>
          <w:rFonts w:ascii="Arial" w:hAnsi="Arial" w:cs="Arial"/>
          <w:sz w:val="22"/>
          <w:szCs w:val="22"/>
        </w:rPr>
        <w:t>It is</w:t>
      </w:r>
      <w:r w:rsidR="00C17A33" w:rsidRPr="00E05B5D">
        <w:rPr>
          <w:rFonts w:ascii="Arial" w:hAnsi="Arial" w:cs="Arial"/>
          <w:sz w:val="22"/>
          <w:szCs w:val="22"/>
        </w:rPr>
        <w:t xml:space="preserve"> intended to inform elements of the NICE content strategy, and the Blueprint which aims to set out the transition to structured authoring of NICE guidelines.</w:t>
      </w:r>
      <w:r w:rsidRPr="00E05B5D">
        <w:rPr>
          <w:rFonts w:ascii="Arial" w:hAnsi="Arial" w:cs="Arial"/>
          <w:sz w:val="22"/>
          <w:szCs w:val="22"/>
        </w:rPr>
        <w:t xml:space="preserve"> </w:t>
      </w:r>
      <w:r w:rsidR="00C17A33" w:rsidRPr="00E05B5D">
        <w:rPr>
          <w:rFonts w:ascii="Arial" w:hAnsi="Arial" w:cs="Arial"/>
          <w:sz w:val="22"/>
          <w:szCs w:val="22"/>
        </w:rPr>
        <w:t xml:space="preserve">The project </w:t>
      </w:r>
      <w:r w:rsidR="009553BD" w:rsidRPr="00E05B5D">
        <w:rPr>
          <w:rFonts w:ascii="Arial" w:hAnsi="Arial" w:cs="Arial"/>
          <w:sz w:val="22"/>
          <w:szCs w:val="22"/>
        </w:rPr>
        <w:t>began in April 2014</w:t>
      </w:r>
      <w:r w:rsidR="00C23E77" w:rsidRPr="00E05B5D">
        <w:rPr>
          <w:rFonts w:ascii="Arial" w:hAnsi="Arial" w:cs="Arial"/>
          <w:sz w:val="22"/>
          <w:szCs w:val="22"/>
        </w:rPr>
        <w:t xml:space="preserve"> and will run until 30 September 2014</w:t>
      </w:r>
    </w:p>
    <w:p w:rsidR="006B681C" w:rsidRDefault="006B681C" w:rsidP="00DD3AEE"/>
    <w:p w:rsidR="00DE79B8" w:rsidRPr="00E05B5D" w:rsidRDefault="00DE79B8" w:rsidP="00E05B5D">
      <w:pPr>
        <w:pStyle w:val="Heading1"/>
        <w:numPr>
          <w:ilvl w:val="0"/>
          <w:numId w:val="59"/>
        </w:numPr>
        <w:spacing w:line="276" w:lineRule="auto"/>
        <w:rPr>
          <w:sz w:val="24"/>
        </w:rPr>
      </w:pPr>
      <w:r w:rsidRPr="00E05B5D">
        <w:rPr>
          <w:sz w:val="24"/>
        </w:rPr>
        <w:t>Methods/Approach</w:t>
      </w:r>
    </w:p>
    <w:p w:rsidR="008544B1" w:rsidRPr="00E05B5D" w:rsidRDefault="007E55CD" w:rsidP="00E05B5D">
      <w:pPr>
        <w:pStyle w:val="ListParagraph"/>
        <w:jc w:val="both"/>
        <w:rPr>
          <w:sz w:val="22"/>
          <w:szCs w:val="22"/>
        </w:rPr>
      </w:pPr>
      <w:r>
        <w:rPr>
          <w:sz w:val="22"/>
          <w:szCs w:val="22"/>
        </w:rPr>
        <w:t>Five</w:t>
      </w:r>
      <w:r w:rsidR="00065593" w:rsidRPr="00E05B5D">
        <w:rPr>
          <w:sz w:val="22"/>
          <w:szCs w:val="22"/>
        </w:rPr>
        <w:t xml:space="preserve"> hypotheses were devised</w:t>
      </w:r>
      <w:r>
        <w:rPr>
          <w:sz w:val="22"/>
          <w:szCs w:val="22"/>
        </w:rPr>
        <w:t xml:space="preserve"> to test the ability of linked data to address the kinds of problems with which NICE is currently faced.</w:t>
      </w:r>
      <w:r w:rsidR="00065593" w:rsidRPr="00E05B5D">
        <w:rPr>
          <w:sz w:val="22"/>
          <w:szCs w:val="22"/>
        </w:rPr>
        <w:t xml:space="preserve"> </w:t>
      </w:r>
      <w:r>
        <w:rPr>
          <w:sz w:val="22"/>
          <w:szCs w:val="22"/>
        </w:rPr>
        <w:t>Under</w:t>
      </w:r>
      <w:r w:rsidR="00065593" w:rsidRPr="00E05B5D">
        <w:rPr>
          <w:sz w:val="22"/>
          <w:szCs w:val="22"/>
        </w:rPr>
        <w:t xml:space="preserve"> each hypothesis at least one real</w:t>
      </w:r>
      <w:r w:rsidR="002330B7" w:rsidRPr="00E05B5D">
        <w:rPr>
          <w:sz w:val="22"/>
          <w:szCs w:val="22"/>
        </w:rPr>
        <w:t xml:space="preserve"> </w:t>
      </w:r>
      <w:r w:rsidR="00065593" w:rsidRPr="00E05B5D">
        <w:rPr>
          <w:sz w:val="22"/>
          <w:szCs w:val="22"/>
        </w:rPr>
        <w:t>world scenario capturing users</w:t>
      </w:r>
      <w:r>
        <w:rPr>
          <w:sz w:val="22"/>
          <w:szCs w:val="22"/>
        </w:rPr>
        <w:t>’</w:t>
      </w:r>
      <w:r w:rsidR="00065593" w:rsidRPr="00E05B5D">
        <w:rPr>
          <w:sz w:val="22"/>
          <w:szCs w:val="22"/>
        </w:rPr>
        <w:t xml:space="preserve"> information needs</w:t>
      </w:r>
      <w:r>
        <w:rPr>
          <w:sz w:val="22"/>
          <w:szCs w:val="22"/>
        </w:rPr>
        <w:t xml:space="preserve"> was developed and </w:t>
      </w:r>
      <w:del w:id="37" w:author="Alison Desimone" w:date="2014-08-06T09:56:00Z">
        <w:r w:rsidDel="00AB78F5">
          <w:rPr>
            <w:sz w:val="22"/>
            <w:szCs w:val="22"/>
          </w:rPr>
          <w:delText>were</w:delText>
        </w:r>
        <w:r w:rsidR="00065593" w:rsidRPr="00E05B5D" w:rsidDel="00AB78F5">
          <w:rPr>
            <w:sz w:val="22"/>
            <w:szCs w:val="22"/>
          </w:rPr>
          <w:delText xml:space="preserve"> </w:delText>
        </w:r>
      </w:del>
      <w:r w:rsidR="00065593" w:rsidRPr="00E05B5D">
        <w:rPr>
          <w:sz w:val="22"/>
          <w:szCs w:val="22"/>
        </w:rPr>
        <w:t>used to guide the project.</w:t>
      </w:r>
      <w:r w:rsidR="002330B7" w:rsidRPr="00E05B5D">
        <w:rPr>
          <w:sz w:val="22"/>
          <w:szCs w:val="22"/>
        </w:rPr>
        <w:t xml:space="preserve"> The scenarios were subsequently validated where possible with subject matter experts to elicit actual information needs at each point and a series of queries were documented that the persona in the scenario would require in an ideal world to </w:t>
      </w:r>
      <w:r>
        <w:rPr>
          <w:sz w:val="22"/>
          <w:szCs w:val="22"/>
        </w:rPr>
        <w:t>address the particular scenario.</w:t>
      </w:r>
    </w:p>
    <w:p w:rsidR="00592EB7" w:rsidRPr="00E05B5D" w:rsidRDefault="0041229C" w:rsidP="00E05B5D">
      <w:pPr>
        <w:pStyle w:val="ListParagraph"/>
        <w:jc w:val="both"/>
        <w:rPr>
          <w:sz w:val="22"/>
          <w:szCs w:val="22"/>
        </w:rPr>
      </w:pPr>
      <w:r w:rsidRPr="00E05B5D">
        <w:rPr>
          <w:sz w:val="22"/>
          <w:szCs w:val="22"/>
        </w:rPr>
        <w:t xml:space="preserve">A demonstrator </w:t>
      </w:r>
      <w:r w:rsidR="00A961C0">
        <w:rPr>
          <w:sz w:val="22"/>
          <w:szCs w:val="22"/>
        </w:rPr>
        <w:t>was</w:t>
      </w:r>
      <w:r w:rsidRPr="00E05B5D">
        <w:rPr>
          <w:sz w:val="22"/>
          <w:szCs w:val="22"/>
        </w:rPr>
        <w:t xml:space="preserve"> developed to support several core needs outlined by the scenarios.  The demonstrator has involved work in each of the following areas:</w:t>
      </w:r>
    </w:p>
    <w:p w:rsidR="00AB78F5" w:rsidRPr="00D6136D" w:rsidRDefault="00592EB7">
      <w:pPr>
        <w:pStyle w:val="ListParagraph"/>
        <w:numPr>
          <w:ilvl w:val="1"/>
          <w:numId w:val="86"/>
        </w:numPr>
        <w:rPr>
          <w:ins w:id="38" w:author="Alison Desimone" w:date="2014-08-06T09:55:00Z"/>
          <w:sz w:val="22"/>
          <w:szCs w:val="22"/>
          <w:rPrChange w:id="39" w:author="Alison Desimone" w:date="2014-08-06T10:27:00Z">
            <w:rPr>
              <w:ins w:id="40" w:author="Alison Desimone" w:date="2014-08-06T09:55:00Z"/>
            </w:rPr>
          </w:rPrChange>
        </w:rPr>
        <w:pPrChange w:id="41" w:author="Alison Desimone" w:date="2014-08-06T10:27:00Z">
          <w:pPr>
            <w:pStyle w:val="ListParagraph"/>
            <w:numPr>
              <w:ilvl w:val="1"/>
              <w:numId w:val="59"/>
            </w:numPr>
            <w:ind w:left="792" w:hanging="432"/>
          </w:pPr>
        </w:pPrChange>
      </w:pPr>
      <w:r w:rsidRPr="00D6136D">
        <w:rPr>
          <w:sz w:val="22"/>
          <w:szCs w:val="22"/>
          <w:rPrChange w:id="42" w:author="Alison Desimone" w:date="2014-08-06T10:27:00Z">
            <w:rPr/>
          </w:rPrChange>
        </w:rPr>
        <w:t>Modelling</w:t>
      </w:r>
      <w:r w:rsidR="0041229C" w:rsidRPr="00D6136D">
        <w:rPr>
          <w:sz w:val="22"/>
          <w:szCs w:val="22"/>
          <w:rPrChange w:id="43" w:author="Alison Desimone" w:date="2014-08-06T10:27:00Z">
            <w:rPr/>
          </w:rPrChange>
        </w:rPr>
        <w:t xml:space="preserve"> </w:t>
      </w:r>
      <w:del w:id="44" w:author="Alison Desimone" w:date="2014-08-06T09:54:00Z">
        <w:r w:rsidR="0041229C" w:rsidRPr="00D6136D" w:rsidDel="00005CA7">
          <w:rPr>
            <w:sz w:val="22"/>
            <w:szCs w:val="22"/>
            <w:rPrChange w:id="45" w:author="Alison Desimone" w:date="2014-08-06T10:27:00Z">
              <w:rPr/>
            </w:rPrChange>
          </w:rPr>
          <w:delText xml:space="preserve">– </w:delText>
        </w:r>
      </w:del>
    </w:p>
    <w:p w:rsidR="00AB78F5" w:rsidRPr="00D6136D" w:rsidRDefault="00273C88">
      <w:pPr>
        <w:pStyle w:val="ListParagraph"/>
        <w:numPr>
          <w:ilvl w:val="2"/>
          <w:numId w:val="86"/>
        </w:numPr>
        <w:rPr>
          <w:ins w:id="46" w:author="Alison Desimone" w:date="2014-08-06T10:03:00Z"/>
          <w:sz w:val="22"/>
          <w:szCs w:val="22"/>
          <w:rPrChange w:id="47" w:author="Alison Desimone" w:date="2014-08-06T10:30:00Z">
            <w:rPr>
              <w:ins w:id="48" w:author="Alison Desimone" w:date="2014-08-06T10:03:00Z"/>
            </w:rPr>
          </w:rPrChange>
        </w:rPr>
        <w:pPrChange w:id="49" w:author="Alison Desimone" w:date="2014-08-06T10:30:00Z">
          <w:pPr>
            <w:pStyle w:val="ListParagraph"/>
            <w:numPr>
              <w:ilvl w:val="1"/>
              <w:numId w:val="59"/>
            </w:numPr>
            <w:ind w:left="792" w:hanging="432"/>
          </w:pPr>
        </w:pPrChange>
      </w:pPr>
      <w:ins w:id="50" w:author="Andrew Mitchell" w:date="2014-08-06T13:04:00Z">
        <w:r>
          <w:rPr>
            <w:sz w:val="22"/>
            <w:szCs w:val="22"/>
          </w:rPr>
          <w:lastRenderedPageBreak/>
          <w:t xml:space="preserve">Working with experts across NICE to </w:t>
        </w:r>
      </w:ins>
      <w:del w:id="51" w:author="Andrew Mitchell" w:date="2014-08-06T13:04:00Z">
        <w:r w:rsidR="0041229C" w:rsidRPr="00D6136D" w:rsidDel="00273C88">
          <w:rPr>
            <w:sz w:val="22"/>
            <w:szCs w:val="22"/>
            <w:rPrChange w:id="52" w:author="Alison Desimone" w:date="2014-08-06T10:30:00Z">
              <w:rPr/>
            </w:rPrChange>
          </w:rPr>
          <w:delText>U</w:delText>
        </w:r>
      </w:del>
      <w:ins w:id="53" w:author="Andrew Mitchell" w:date="2014-08-06T13:04:00Z">
        <w:r>
          <w:rPr>
            <w:sz w:val="22"/>
            <w:szCs w:val="22"/>
          </w:rPr>
          <w:t>u</w:t>
        </w:r>
      </w:ins>
      <w:r w:rsidR="0041229C" w:rsidRPr="00D6136D">
        <w:rPr>
          <w:sz w:val="22"/>
          <w:szCs w:val="22"/>
          <w:rPrChange w:id="54" w:author="Alison Desimone" w:date="2014-08-06T10:30:00Z">
            <w:rPr/>
          </w:rPrChange>
        </w:rPr>
        <w:t>nderstand</w:t>
      </w:r>
      <w:del w:id="55" w:author="Andrew Mitchell" w:date="2014-08-06T13:04:00Z">
        <w:r w:rsidR="0041229C" w:rsidRPr="00D6136D" w:rsidDel="00273C88">
          <w:rPr>
            <w:sz w:val="22"/>
            <w:szCs w:val="22"/>
            <w:rPrChange w:id="56" w:author="Alison Desimone" w:date="2014-08-06T10:30:00Z">
              <w:rPr/>
            </w:rPrChange>
          </w:rPr>
          <w:delText>ing</w:delText>
        </w:r>
      </w:del>
      <w:r w:rsidR="0041229C" w:rsidRPr="00D6136D">
        <w:rPr>
          <w:sz w:val="22"/>
          <w:szCs w:val="22"/>
          <w:rPrChange w:id="57" w:author="Alison Desimone" w:date="2014-08-06T10:30:00Z">
            <w:rPr/>
          </w:rPrChange>
        </w:rPr>
        <w:t xml:space="preserve"> how NICE guidelines are constructed </w:t>
      </w:r>
    </w:p>
    <w:p w:rsidR="00592EB7" w:rsidRPr="00165448" w:rsidRDefault="0041229C">
      <w:pPr>
        <w:pStyle w:val="ListParagraph"/>
        <w:numPr>
          <w:ilvl w:val="2"/>
          <w:numId w:val="86"/>
        </w:numPr>
        <w:rPr>
          <w:ins w:id="58" w:author="Alison Desimone" w:date="2014-08-06T10:08:00Z"/>
          <w:sz w:val="22"/>
          <w:szCs w:val="22"/>
          <w:rPrChange w:id="59" w:author="Alison Desimone" w:date="2014-08-06T10:23:00Z">
            <w:rPr>
              <w:ins w:id="60" w:author="Alison Desimone" w:date="2014-08-06T10:08:00Z"/>
            </w:rPr>
          </w:rPrChange>
        </w:rPr>
        <w:pPrChange w:id="61" w:author="Alison Desimone" w:date="2014-08-06T10:30:00Z">
          <w:pPr>
            <w:pStyle w:val="ListParagraph"/>
            <w:numPr>
              <w:ilvl w:val="1"/>
              <w:numId w:val="59"/>
            </w:numPr>
            <w:ind w:left="792" w:hanging="432"/>
          </w:pPr>
        </w:pPrChange>
      </w:pPr>
      <w:del w:id="62" w:author="Alison Desimone" w:date="2014-08-06T10:03:00Z">
        <w:r w:rsidRPr="00165448" w:rsidDel="00AB78F5">
          <w:rPr>
            <w:sz w:val="22"/>
            <w:szCs w:val="22"/>
            <w:rPrChange w:id="63" w:author="Alison Desimone" w:date="2014-08-06T10:23:00Z">
              <w:rPr/>
            </w:rPrChange>
          </w:rPr>
          <w:delText xml:space="preserve">and </w:delText>
        </w:r>
      </w:del>
      <w:del w:id="64" w:author="Alison Desimone" w:date="2014-08-06T09:57:00Z">
        <w:r w:rsidRPr="00165448" w:rsidDel="00AB78F5">
          <w:rPr>
            <w:sz w:val="22"/>
            <w:szCs w:val="22"/>
            <w:rPrChange w:id="65" w:author="Alison Desimone" w:date="2014-08-06T10:23:00Z">
              <w:rPr/>
            </w:rPrChange>
          </w:rPr>
          <w:delText xml:space="preserve">the </w:delText>
        </w:r>
      </w:del>
      <w:ins w:id="66" w:author="Alison Desimone" w:date="2014-08-06T10:08:00Z">
        <w:r w:rsidR="00A83053" w:rsidRPr="00165448">
          <w:rPr>
            <w:sz w:val="22"/>
            <w:szCs w:val="22"/>
            <w:rPrChange w:id="67" w:author="Alison Desimone" w:date="2014-08-06T10:23:00Z">
              <w:rPr/>
            </w:rPrChange>
          </w:rPr>
          <w:t>Understanding</w:t>
        </w:r>
      </w:ins>
      <w:ins w:id="68" w:author="Alison Desimone" w:date="2014-08-06T10:09:00Z">
        <w:r w:rsidR="00A83053" w:rsidRPr="00165448">
          <w:rPr>
            <w:sz w:val="22"/>
            <w:szCs w:val="22"/>
            <w:rPrChange w:id="69" w:author="Alison Desimone" w:date="2014-08-06T10:23:00Z">
              <w:rPr/>
            </w:rPrChange>
          </w:rPr>
          <w:t xml:space="preserve"> and validating</w:t>
        </w:r>
      </w:ins>
      <w:ins w:id="70" w:author="Alison Desimone" w:date="2014-08-06T09:58:00Z">
        <w:r w:rsidR="00AB78F5" w:rsidRPr="00165448">
          <w:rPr>
            <w:sz w:val="22"/>
            <w:szCs w:val="22"/>
            <w:rPrChange w:id="71" w:author="Alison Desimone" w:date="2014-08-06T10:23:00Z">
              <w:rPr/>
            </w:rPrChange>
          </w:rPr>
          <w:t xml:space="preserve"> the</w:t>
        </w:r>
      </w:ins>
      <w:ins w:id="72" w:author="Alison Desimone" w:date="2014-08-06T09:59:00Z">
        <w:r w:rsidR="00AB78F5" w:rsidRPr="00165448">
          <w:rPr>
            <w:sz w:val="22"/>
            <w:szCs w:val="22"/>
            <w:rPrChange w:id="73" w:author="Alison Desimone" w:date="2014-08-06T10:23:00Z">
              <w:rPr/>
            </w:rPrChange>
          </w:rPr>
          <w:t xml:space="preserve"> </w:t>
        </w:r>
      </w:ins>
      <w:ins w:id="74" w:author="Alison Desimone" w:date="2014-08-06T10:08:00Z">
        <w:r w:rsidR="00A83053" w:rsidRPr="00165448">
          <w:rPr>
            <w:sz w:val="22"/>
            <w:szCs w:val="22"/>
            <w:rPrChange w:id="75" w:author="Alison Desimone" w:date="2014-08-06T10:23:00Z">
              <w:rPr/>
            </w:rPrChange>
          </w:rPr>
          <w:t xml:space="preserve">individual </w:t>
        </w:r>
      </w:ins>
      <w:ins w:id="76" w:author="Alison Desimone" w:date="2014-08-06T10:07:00Z">
        <w:r w:rsidR="00A83053" w:rsidRPr="00165448">
          <w:rPr>
            <w:sz w:val="22"/>
            <w:szCs w:val="22"/>
            <w:rPrChange w:id="77" w:author="Alison Desimone" w:date="2014-08-06T10:23:00Z">
              <w:rPr/>
            </w:rPrChange>
          </w:rPr>
          <w:t>core co</w:t>
        </w:r>
      </w:ins>
      <w:ins w:id="78" w:author="Alison Desimone" w:date="2014-08-06T10:08:00Z">
        <w:r w:rsidR="00A83053" w:rsidRPr="00165448">
          <w:rPr>
            <w:sz w:val="22"/>
            <w:szCs w:val="22"/>
            <w:rPrChange w:id="79" w:author="Alison Desimone" w:date="2014-08-06T10:23:00Z">
              <w:rPr/>
            </w:rPrChange>
          </w:rPr>
          <w:t>mponents</w:t>
        </w:r>
      </w:ins>
      <w:del w:id="80" w:author="Alison Desimone" w:date="2014-08-06T09:58:00Z">
        <w:r w:rsidRPr="00165448" w:rsidDel="00AB78F5">
          <w:rPr>
            <w:sz w:val="22"/>
            <w:szCs w:val="22"/>
            <w:rPrChange w:id="81" w:author="Alison Desimone" w:date="2014-08-06T10:23:00Z">
              <w:rPr/>
            </w:rPrChange>
          </w:rPr>
          <w:delText>various</w:delText>
        </w:r>
      </w:del>
      <w:del w:id="82" w:author="Alison Desimone" w:date="2014-08-06T10:07:00Z">
        <w:r w:rsidRPr="00165448" w:rsidDel="00A83053">
          <w:rPr>
            <w:sz w:val="22"/>
            <w:szCs w:val="22"/>
            <w:rPrChange w:id="83" w:author="Alison Desimone" w:date="2014-08-06T10:23:00Z">
              <w:rPr/>
            </w:rPrChange>
          </w:rPr>
          <w:delText xml:space="preserve"> components</w:delText>
        </w:r>
      </w:del>
      <w:ins w:id="84" w:author="Alison Desimone" w:date="2014-08-06T10:03:00Z">
        <w:r w:rsidR="00AB78F5" w:rsidRPr="00165448">
          <w:rPr>
            <w:sz w:val="22"/>
            <w:szCs w:val="22"/>
            <w:rPrChange w:id="85" w:author="Alison Desimone" w:date="2014-08-06T10:23:00Z">
              <w:rPr/>
            </w:rPrChange>
          </w:rPr>
          <w:t xml:space="preserve"> of guidelines</w:t>
        </w:r>
      </w:ins>
      <w:ins w:id="86" w:author="Alison Desimone" w:date="2014-08-06T10:07:00Z">
        <w:r w:rsidR="00A83053" w:rsidRPr="00165448">
          <w:rPr>
            <w:sz w:val="22"/>
            <w:szCs w:val="22"/>
            <w:rPrChange w:id="87" w:author="Alison Desimone" w:date="2014-08-06T10:23:00Z">
              <w:rPr/>
            </w:rPrChange>
          </w:rPr>
          <w:t xml:space="preserve"> and quality standards</w:t>
        </w:r>
      </w:ins>
      <w:ins w:id="88" w:author="Alison Desimone" w:date="2014-08-06T09:59:00Z">
        <w:r w:rsidR="00AB78F5" w:rsidRPr="00165448">
          <w:rPr>
            <w:sz w:val="22"/>
            <w:szCs w:val="22"/>
            <w:rPrChange w:id="89" w:author="Alison Desimone" w:date="2014-08-06T10:23:00Z">
              <w:rPr/>
            </w:rPrChange>
          </w:rPr>
          <w:t xml:space="preserve"> </w:t>
        </w:r>
      </w:ins>
      <w:del w:id="90" w:author="Alison Desimone" w:date="2014-08-06T10:13:00Z">
        <w:r w:rsidRPr="00165448" w:rsidDel="00A83053">
          <w:rPr>
            <w:sz w:val="22"/>
            <w:szCs w:val="22"/>
            <w:rPrChange w:id="91" w:author="Alison Desimone" w:date="2014-08-06T10:23:00Z">
              <w:rPr/>
            </w:rPrChange>
          </w:rPr>
          <w:delText xml:space="preserve"> </w:delText>
        </w:r>
      </w:del>
      <w:r w:rsidRPr="00165448">
        <w:rPr>
          <w:sz w:val="22"/>
          <w:szCs w:val="22"/>
          <w:rPrChange w:id="92" w:author="Alison Desimone" w:date="2014-08-06T10:23:00Z">
            <w:rPr/>
          </w:rPrChange>
        </w:rPr>
        <w:t>and</w:t>
      </w:r>
      <w:ins w:id="93" w:author="Alison Desimone" w:date="2014-08-06T09:58:00Z">
        <w:r w:rsidR="00AB78F5" w:rsidRPr="00165448">
          <w:rPr>
            <w:sz w:val="22"/>
            <w:szCs w:val="22"/>
            <w:rPrChange w:id="94" w:author="Alison Desimone" w:date="2014-08-06T10:23:00Z">
              <w:rPr/>
            </w:rPrChange>
          </w:rPr>
          <w:t xml:space="preserve"> the</w:t>
        </w:r>
      </w:ins>
      <w:r w:rsidRPr="00165448">
        <w:rPr>
          <w:sz w:val="22"/>
          <w:szCs w:val="22"/>
          <w:rPrChange w:id="95" w:author="Alison Desimone" w:date="2014-08-06T10:23:00Z">
            <w:rPr/>
          </w:rPrChange>
        </w:rPr>
        <w:t xml:space="preserve"> meaningful relationships between </w:t>
      </w:r>
      <w:del w:id="96" w:author="Alison Desimone" w:date="2014-08-06T09:59:00Z">
        <w:r w:rsidRPr="00165448" w:rsidDel="00AB78F5">
          <w:rPr>
            <w:sz w:val="22"/>
            <w:szCs w:val="22"/>
            <w:rPrChange w:id="97" w:author="Alison Desimone" w:date="2014-08-06T10:23:00Z">
              <w:rPr/>
            </w:rPrChange>
          </w:rPr>
          <w:delText xml:space="preserve">them </w:delText>
        </w:r>
      </w:del>
      <w:ins w:id="98" w:author="Alison Desimone" w:date="2014-08-06T09:59:00Z">
        <w:r w:rsidR="00AB78F5" w:rsidRPr="00165448">
          <w:rPr>
            <w:sz w:val="22"/>
            <w:szCs w:val="22"/>
            <w:rPrChange w:id="99" w:author="Alison Desimone" w:date="2014-08-06T10:23:00Z">
              <w:rPr/>
            </w:rPrChange>
          </w:rPr>
          <w:t xml:space="preserve">those components. </w:t>
        </w:r>
      </w:ins>
      <w:commentRangeStart w:id="100"/>
      <w:del w:id="101" w:author="Andrew Mitchell" w:date="2014-08-06T13:03:00Z">
        <w:r w:rsidRPr="00165448" w:rsidDel="00273C88">
          <w:rPr>
            <w:sz w:val="22"/>
            <w:szCs w:val="22"/>
            <w:rPrChange w:id="102" w:author="Alison Desimone" w:date="2014-08-06T10:23:00Z">
              <w:rPr/>
            </w:rPrChange>
          </w:rPr>
          <w:delText xml:space="preserve">that will exist </w:delText>
        </w:r>
        <w:r w:rsidR="003D7D9D" w:rsidRPr="00165448" w:rsidDel="00273C88">
          <w:rPr>
            <w:sz w:val="22"/>
            <w:szCs w:val="22"/>
            <w:rPrChange w:id="103" w:author="Alison Desimone" w:date="2014-08-06T10:23:00Z">
              <w:rPr/>
            </w:rPrChange>
          </w:rPr>
          <w:delText>as a result of</w:delText>
        </w:r>
        <w:r w:rsidRPr="00165448" w:rsidDel="00273C88">
          <w:rPr>
            <w:sz w:val="22"/>
            <w:szCs w:val="22"/>
            <w:rPrChange w:id="104" w:author="Alison Desimone" w:date="2014-08-06T10:23:00Z">
              <w:rPr/>
            </w:rPrChange>
          </w:rPr>
          <w:delText xml:space="preserve"> implementi</w:delText>
        </w:r>
        <w:r w:rsidR="003D7D9D" w:rsidRPr="00165448" w:rsidDel="00273C88">
          <w:rPr>
            <w:sz w:val="22"/>
            <w:szCs w:val="22"/>
            <w:rPrChange w:id="105" w:author="Alison Desimone" w:date="2014-08-06T10:23:00Z">
              <w:rPr/>
            </w:rPrChange>
          </w:rPr>
          <w:delText>ng</w:delText>
        </w:r>
        <w:r w:rsidRPr="00165448" w:rsidDel="00273C88">
          <w:rPr>
            <w:sz w:val="22"/>
            <w:szCs w:val="22"/>
            <w:rPrChange w:id="106" w:author="Alison Desimone" w:date="2014-08-06T10:23:00Z">
              <w:rPr/>
            </w:rPrChange>
          </w:rPr>
          <w:delText xml:space="preserve"> the unified manual</w:delText>
        </w:r>
        <w:commentRangeEnd w:id="100"/>
        <w:r w:rsidR="00AB78F5" w:rsidDel="00273C88">
          <w:rPr>
            <w:rStyle w:val="CommentReference"/>
            <w:rFonts w:ascii="Times New Roman" w:hAnsi="Times New Roman" w:cs="Times New Roman"/>
          </w:rPr>
          <w:commentReference w:id="100"/>
        </w:r>
        <w:r w:rsidRPr="00165448" w:rsidDel="00273C88">
          <w:rPr>
            <w:sz w:val="22"/>
            <w:szCs w:val="22"/>
            <w:rPrChange w:id="107" w:author="Alison Desimone" w:date="2014-08-06T10:23:00Z">
              <w:rPr/>
            </w:rPrChange>
          </w:rPr>
          <w:delText>.</w:delText>
        </w:r>
      </w:del>
    </w:p>
    <w:p w:rsidR="00A83053" w:rsidDel="003D2759" w:rsidRDefault="00A83053">
      <w:pPr>
        <w:pStyle w:val="ListParagraph"/>
        <w:numPr>
          <w:ilvl w:val="2"/>
          <w:numId w:val="86"/>
        </w:numPr>
        <w:rPr>
          <w:del w:id="108" w:author="Alison Desimone" w:date="2014-08-06T10:31:00Z"/>
          <w:sz w:val="22"/>
          <w:szCs w:val="22"/>
        </w:rPr>
        <w:pPrChange w:id="109" w:author="Alison Desimone" w:date="2014-08-06T10:30:00Z">
          <w:pPr>
            <w:pStyle w:val="ListParagraph"/>
            <w:numPr>
              <w:ilvl w:val="1"/>
              <w:numId w:val="59"/>
            </w:numPr>
            <w:ind w:left="792" w:hanging="432"/>
          </w:pPr>
        </w:pPrChange>
      </w:pPr>
      <w:moveToRangeStart w:id="110" w:author="Alison Desimone" w:date="2014-08-06T10:08:00Z" w:name="move395083052"/>
      <w:moveTo w:id="111" w:author="Alison Desimone" w:date="2014-08-06T10:08:00Z">
        <w:r w:rsidRPr="00165448">
          <w:rPr>
            <w:sz w:val="22"/>
            <w:szCs w:val="22"/>
            <w:rPrChange w:id="112" w:author="Alison Desimone" w:date="2014-08-06T10:23:00Z">
              <w:rPr/>
            </w:rPrChange>
          </w:rPr>
          <w:t xml:space="preserve">Creation of a basic content model covering core concepts across guidance </w:t>
        </w:r>
        <w:proofErr w:type="gramStart"/>
        <w:r w:rsidRPr="00165448">
          <w:rPr>
            <w:sz w:val="22"/>
            <w:szCs w:val="22"/>
            <w:rPrChange w:id="113" w:author="Alison Desimone" w:date="2014-08-06T10:23:00Z">
              <w:rPr/>
            </w:rPrChange>
          </w:rPr>
          <w:t>and  quality</w:t>
        </w:r>
        <w:proofErr w:type="gramEnd"/>
        <w:r w:rsidRPr="00165448">
          <w:rPr>
            <w:sz w:val="22"/>
            <w:szCs w:val="22"/>
            <w:rPrChange w:id="114" w:author="Alison Desimone" w:date="2014-08-06T10:23:00Z">
              <w:rPr/>
            </w:rPrChange>
          </w:rPr>
          <w:t xml:space="preserve"> standards</w:t>
        </w:r>
      </w:moveTo>
      <w:ins w:id="115" w:author="Andrew Mitchell" w:date="2014-08-06T13:33:00Z">
        <w:r w:rsidR="00AA4C9D">
          <w:rPr>
            <w:sz w:val="22"/>
            <w:szCs w:val="22"/>
          </w:rPr>
          <w:t xml:space="preserve">.  This model has been more formally expressed using </w:t>
        </w:r>
      </w:ins>
      <w:ins w:id="116" w:author="Andrew Mitchell" w:date="2014-08-06T13:34:00Z">
        <w:r w:rsidR="00AA4C9D">
          <w:rPr>
            <w:sz w:val="22"/>
            <w:szCs w:val="22"/>
          </w:rPr>
          <w:t>Web Ontology Language (</w:t>
        </w:r>
      </w:ins>
      <w:ins w:id="117" w:author="Andrew Mitchell" w:date="2014-08-06T13:33:00Z">
        <w:r w:rsidR="00AA4C9D">
          <w:rPr>
            <w:sz w:val="22"/>
            <w:szCs w:val="22"/>
          </w:rPr>
          <w:t>OWL</w:t>
        </w:r>
      </w:ins>
      <w:ins w:id="118" w:author="Andrew Mitchell" w:date="2014-08-06T13:34:00Z">
        <w:r w:rsidR="00AA4C9D">
          <w:rPr>
            <w:sz w:val="22"/>
            <w:szCs w:val="22"/>
          </w:rPr>
          <w:t>)</w:t>
        </w:r>
      </w:ins>
      <w:ins w:id="119" w:author="Andrew Mitchell" w:date="2014-08-06T13:36:00Z">
        <w:r w:rsidR="00AA4C9D">
          <w:rPr>
            <w:rStyle w:val="FootnoteReference"/>
            <w:sz w:val="22"/>
            <w:szCs w:val="22"/>
          </w:rPr>
          <w:footnoteReference w:id="1"/>
        </w:r>
      </w:ins>
      <w:ins w:id="121" w:author="Andrew Mitchell" w:date="2014-08-06T13:33:00Z">
        <w:r w:rsidR="00AA4C9D">
          <w:rPr>
            <w:sz w:val="22"/>
            <w:szCs w:val="22"/>
          </w:rPr>
          <w:t xml:space="preserve"> to create a </w:t>
        </w:r>
      </w:ins>
      <w:ins w:id="122" w:author="Andrew Mitchell" w:date="2014-08-06T13:34:00Z">
        <w:r w:rsidR="00AA4C9D">
          <w:rPr>
            <w:sz w:val="22"/>
            <w:szCs w:val="22"/>
          </w:rPr>
          <w:t>core</w:t>
        </w:r>
      </w:ins>
      <w:ins w:id="123" w:author="Andrew Mitchell" w:date="2014-08-06T13:33:00Z">
        <w:r w:rsidR="00AA4C9D">
          <w:rPr>
            <w:sz w:val="22"/>
            <w:szCs w:val="22"/>
          </w:rPr>
          <w:t xml:space="preserve"> NICE Ontology.</w:t>
        </w:r>
      </w:ins>
      <w:moveTo w:id="124" w:author="Alison Desimone" w:date="2014-08-06T10:08:00Z">
        <w:del w:id="125" w:author="Andrew Mitchell" w:date="2014-08-06T13:33:00Z">
          <w:r w:rsidRPr="00165448" w:rsidDel="00AA4C9D">
            <w:rPr>
              <w:sz w:val="22"/>
              <w:szCs w:val="22"/>
              <w:rPrChange w:id="126" w:author="Alison Desimone" w:date="2014-08-06T10:23:00Z">
                <w:rPr/>
              </w:rPrChange>
            </w:rPr>
            <w:delText xml:space="preserve"> </w:delText>
          </w:r>
        </w:del>
      </w:moveTo>
    </w:p>
    <w:moveToRangeEnd w:id="110"/>
    <w:p w:rsidR="003D2759" w:rsidRDefault="003D2759">
      <w:pPr>
        <w:pStyle w:val="ListParagraph"/>
        <w:numPr>
          <w:ilvl w:val="2"/>
          <w:numId w:val="86"/>
        </w:numPr>
        <w:rPr>
          <w:ins w:id="127" w:author="Alison Desimone" w:date="2014-08-06T11:15:00Z"/>
          <w:sz w:val="22"/>
          <w:szCs w:val="22"/>
        </w:rPr>
        <w:pPrChange w:id="128" w:author="Alison Desimone" w:date="2014-08-06T11:15:00Z">
          <w:pPr>
            <w:pStyle w:val="ListParagraph"/>
            <w:numPr>
              <w:ilvl w:val="1"/>
              <w:numId w:val="59"/>
            </w:numPr>
            <w:ind w:left="792" w:hanging="432"/>
          </w:pPr>
        </w:pPrChange>
      </w:pPr>
    </w:p>
    <w:p w:rsidR="00A83053" w:rsidRPr="00D6136D" w:rsidRDefault="003D2759">
      <w:pPr>
        <w:pStyle w:val="ListParagraph"/>
        <w:numPr>
          <w:ilvl w:val="2"/>
          <w:numId w:val="86"/>
        </w:numPr>
        <w:rPr>
          <w:sz w:val="22"/>
          <w:szCs w:val="22"/>
          <w:rPrChange w:id="129" w:author="Alison Desimone" w:date="2014-08-06T10:31:00Z">
            <w:rPr/>
          </w:rPrChange>
        </w:rPr>
        <w:pPrChange w:id="130" w:author="Alison Desimone" w:date="2014-08-06T11:15:00Z">
          <w:pPr>
            <w:pStyle w:val="ListParagraph"/>
            <w:numPr>
              <w:ilvl w:val="1"/>
              <w:numId w:val="59"/>
            </w:numPr>
            <w:ind w:left="792" w:hanging="432"/>
          </w:pPr>
        </w:pPrChange>
      </w:pPr>
      <w:ins w:id="131" w:author="Alison Desimone" w:date="2014-08-06T11:15:00Z">
        <w:r>
          <w:rPr>
            <w:sz w:val="22"/>
            <w:szCs w:val="22"/>
          </w:rPr>
          <w:t xml:space="preserve">Incorporating </w:t>
        </w:r>
      </w:ins>
      <w:ins w:id="132" w:author="Alison Desimone" w:date="2014-08-06T11:16:00Z">
        <w:r>
          <w:rPr>
            <w:sz w:val="22"/>
            <w:szCs w:val="22"/>
          </w:rPr>
          <w:t>external ontologies</w:t>
        </w:r>
        <w:r w:rsidR="00405248">
          <w:rPr>
            <w:sz w:val="22"/>
            <w:szCs w:val="22"/>
          </w:rPr>
          <w:t xml:space="preserve"> such as PROV</w:t>
        </w:r>
        <w:r w:rsidR="00405248">
          <w:rPr>
            <w:rStyle w:val="FootnoteReference"/>
            <w:sz w:val="22"/>
            <w:szCs w:val="22"/>
          </w:rPr>
          <w:footnoteReference w:id="2"/>
        </w:r>
      </w:ins>
      <w:ins w:id="135" w:author="Alison Desimone" w:date="2014-08-06T11:17:00Z">
        <w:r w:rsidR="00405248">
          <w:rPr>
            <w:sz w:val="22"/>
            <w:szCs w:val="22"/>
          </w:rPr>
          <w:t xml:space="preserve"> and Open Annotation</w:t>
        </w:r>
        <w:r w:rsidR="00405248">
          <w:rPr>
            <w:rStyle w:val="FootnoteReference"/>
            <w:sz w:val="22"/>
            <w:szCs w:val="22"/>
          </w:rPr>
          <w:footnoteReference w:id="3"/>
        </w:r>
      </w:ins>
      <w:ins w:id="138" w:author="Alison Desimone" w:date="2014-08-06T11:21:00Z">
        <w:r w:rsidR="00405248">
          <w:rPr>
            <w:sz w:val="22"/>
            <w:szCs w:val="22"/>
          </w:rPr>
          <w:t xml:space="preserve"> to model provenance and annotations.</w:t>
        </w:r>
      </w:ins>
    </w:p>
    <w:p w:rsidR="00005CA7" w:rsidRDefault="0041229C">
      <w:pPr>
        <w:pStyle w:val="ListParagraph"/>
        <w:numPr>
          <w:ilvl w:val="1"/>
          <w:numId w:val="86"/>
        </w:numPr>
        <w:rPr>
          <w:ins w:id="139" w:author="Alison Desimone" w:date="2014-08-06T09:54:00Z"/>
          <w:sz w:val="22"/>
          <w:szCs w:val="22"/>
        </w:rPr>
        <w:pPrChange w:id="140" w:author="Alison Desimone" w:date="2014-08-06T10:30:00Z">
          <w:pPr>
            <w:pStyle w:val="ListParagraph"/>
            <w:numPr>
              <w:ilvl w:val="1"/>
              <w:numId w:val="59"/>
            </w:numPr>
            <w:ind w:left="792" w:hanging="432"/>
          </w:pPr>
        </w:pPrChange>
      </w:pPr>
      <w:r w:rsidRPr="00E05B5D">
        <w:rPr>
          <w:sz w:val="22"/>
          <w:szCs w:val="22"/>
        </w:rPr>
        <w:t xml:space="preserve">Data/Content </w:t>
      </w:r>
    </w:p>
    <w:p w:rsidR="0041229C" w:rsidRPr="00AB78F5" w:rsidRDefault="0041229C">
      <w:pPr>
        <w:pStyle w:val="ListParagraph"/>
        <w:numPr>
          <w:ilvl w:val="2"/>
          <w:numId w:val="86"/>
        </w:numPr>
        <w:rPr>
          <w:sz w:val="22"/>
          <w:szCs w:val="22"/>
          <w:rPrChange w:id="141" w:author="Alison Desimone" w:date="2014-08-06T09:55:00Z">
            <w:rPr/>
          </w:rPrChange>
        </w:rPr>
        <w:pPrChange w:id="142" w:author="Alison Desimone" w:date="2014-08-06T10:30:00Z">
          <w:pPr>
            <w:pStyle w:val="ListParagraph"/>
            <w:numPr>
              <w:ilvl w:val="1"/>
              <w:numId w:val="59"/>
            </w:numPr>
            <w:ind w:left="792" w:hanging="432"/>
          </w:pPr>
        </w:pPrChange>
      </w:pPr>
      <w:del w:id="143" w:author="Alison Desimone" w:date="2014-08-06T09:54:00Z">
        <w:r w:rsidRPr="00AB78F5" w:rsidDel="00005CA7">
          <w:rPr>
            <w:sz w:val="22"/>
            <w:szCs w:val="22"/>
            <w:rPrChange w:id="144" w:author="Alison Desimone" w:date="2014-08-06T09:55:00Z">
              <w:rPr/>
            </w:rPrChange>
          </w:rPr>
          <w:delText xml:space="preserve">– </w:delText>
        </w:r>
      </w:del>
      <w:r w:rsidRPr="00AB78F5">
        <w:rPr>
          <w:sz w:val="22"/>
          <w:szCs w:val="22"/>
          <w:rPrChange w:id="145" w:author="Alison Desimone" w:date="2014-08-06T09:55:00Z">
            <w:rPr/>
          </w:rPrChange>
        </w:rPr>
        <w:t xml:space="preserve">Manual extraction of </w:t>
      </w:r>
      <w:ins w:id="146" w:author="Alison Desimone" w:date="2014-08-06T10:10:00Z">
        <w:del w:id="147" w:author="Andrew Mitchell" w:date="2014-08-06T12:53:00Z">
          <w:r w:rsidR="00A83053" w:rsidDel="000D2909">
            <w:rPr>
              <w:sz w:val="22"/>
              <w:szCs w:val="22"/>
            </w:rPr>
            <w:delText xml:space="preserve"> </w:delText>
          </w:r>
        </w:del>
      </w:ins>
      <w:ins w:id="148" w:author="Andrew Mitchell" w:date="2014-08-06T12:53:00Z">
        <w:r w:rsidR="000D2909">
          <w:rPr>
            <w:sz w:val="22"/>
            <w:szCs w:val="22"/>
          </w:rPr>
          <w:t xml:space="preserve">a </w:t>
        </w:r>
      </w:ins>
      <w:ins w:id="149" w:author="Alison Desimone" w:date="2014-08-06T10:10:00Z">
        <w:r w:rsidR="00A83053">
          <w:rPr>
            <w:sz w:val="22"/>
            <w:szCs w:val="22"/>
          </w:rPr>
          <w:t xml:space="preserve">subset of </w:t>
        </w:r>
      </w:ins>
      <w:r w:rsidRPr="00AB78F5">
        <w:rPr>
          <w:sz w:val="22"/>
          <w:szCs w:val="22"/>
          <w:rPrChange w:id="150" w:author="Alison Desimone" w:date="2014-08-06T09:55:00Z">
            <w:rPr/>
          </w:rPrChange>
        </w:rPr>
        <w:t xml:space="preserve">content from existing guidance and </w:t>
      </w:r>
      <w:del w:id="151" w:author="Alison Desimone" w:date="2014-08-06T09:56:00Z">
        <w:r w:rsidRPr="00AB78F5" w:rsidDel="00AB78F5">
          <w:rPr>
            <w:sz w:val="22"/>
            <w:szCs w:val="22"/>
            <w:rPrChange w:id="152" w:author="Alison Desimone" w:date="2014-08-06T09:55:00Z">
              <w:rPr/>
            </w:rPrChange>
          </w:rPr>
          <w:delText xml:space="preserve">supporting </w:delText>
        </w:r>
      </w:del>
      <w:ins w:id="153" w:author="Alison Desimone" w:date="2014-08-06T10:10:00Z">
        <w:r w:rsidR="00A83053">
          <w:rPr>
            <w:sz w:val="22"/>
            <w:szCs w:val="22"/>
          </w:rPr>
          <w:t>quality standards</w:t>
        </w:r>
      </w:ins>
      <w:ins w:id="154" w:author="Andrew Mitchell" w:date="2014-08-06T12:53:00Z">
        <w:r w:rsidR="000D2909">
          <w:rPr>
            <w:sz w:val="22"/>
            <w:szCs w:val="22"/>
          </w:rPr>
          <w:t xml:space="preserve"> fo</w:t>
        </w:r>
      </w:ins>
      <w:ins w:id="155" w:author="Andrew Mitchell" w:date="2014-08-06T12:54:00Z">
        <w:r w:rsidR="000D2909">
          <w:rPr>
            <w:sz w:val="22"/>
            <w:szCs w:val="22"/>
          </w:rPr>
          <w:t>cusing on</w:t>
        </w:r>
      </w:ins>
      <w:ins w:id="156" w:author="Andrew Mitchell" w:date="2014-08-06T12:53:00Z">
        <w:r w:rsidR="000D2909">
          <w:rPr>
            <w:sz w:val="22"/>
            <w:szCs w:val="22"/>
          </w:rPr>
          <w:t xml:space="preserve"> the topic of Diabetes</w:t>
        </w:r>
      </w:ins>
      <w:del w:id="157" w:author="Alison Desimone" w:date="2014-08-06T10:10:00Z">
        <w:r w:rsidRPr="00AB78F5" w:rsidDel="00A83053">
          <w:rPr>
            <w:sz w:val="22"/>
            <w:szCs w:val="22"/>
            <w:rPrChange w:id="158" w:author="Alison Desimone" w:date="2014-08-06T09:55:00Z">
              <w:rPr/>
            </w:rPrChange>
          </w:rPr>
          <w:delText>products.</w:delText>
        </w:r>
      </w:del>
    </w:p>
    <w:p w:rsidR="00005CA7" w:rsidRPr="00D6136D" w:rsidRDefault="00592EB7">
      <w:pPr>
        <w:pStyle w:val="ListParagraph"/>
        <w:numPr>
          <w:ilvl w:val="1"/>
          <w:numId w:val="86"/>
        </w:numPr>
        <w:rPr>
          <w:ins w:id="159" w:author="Alison Desimone" w:date="2014-08-06T10:14:00Z"/>
          <w:sz w:val="22"/>
          <w:szCs w:val="22"/>
        </w:rPr>
        <w:pPrChange w:id="160" w:author="Alison Desimone" w:date="2014-08-06T10:30:00Z">
          <w:pPr>
            <w:pStyle w:val="ListParagraph"/>
            <w:numPr>
              <w:ilvl w:val="1"/>
              <w:numId w:val="59"/>
            </w:numPr>
            <w:ind w:left="792" w:hanging="432"/>
          </w:pPr>
        </w:pPrChange>
      </w:pPr>
      <w:r w:rsidRPr="00E05B5D">
        <w:rPr>
          <w:sz w:val="22"/>
          <w:szCs w:val="22"/>
        </w:rPr>
        <w:t>Technology</w:t>
      </w:r>
      <w:r w:rsidR="0041229C" w:rsidRPr="00E05B5D">
        <w:rPr>
          <w:sz w:val="22"/>
          <w:szCs w:val="22"/>
        </w:rPr>
        <w:t xml:space="preserve"> and </w:t>
      </w:r>
      <w:r w:rsidR="003D7D9D" w:rsidRPr="00E05B5D">
        <w:rPr>
          <w:sz w:val="22"/>
          <w:szCs w:val="22"/>
        </w:rPr>
        <w:t>U</w:t>
      </w:r>
      <w:r w:rsidR="003D7D9D">
        <w:rPr>
          <w:sz w:val="22"/>
          <w:szCs w:val="22"/>
        </w:rPr>
        <w:t xml:space="preserve">ser </w:t>
      </w:r>
      <w:del w:id="161" w:author="Alison Desimone" w:date="2014-08-06T10:14:00Z">
        <w:r w:rsidR="003D7D9D" w:rsidDel="00A83053">
          <w:rPr>
            <w:sz w:val="22"/>
            <w:szCs w:val="22"/>
          </w:rPr>
          <w:delText>interface</w:delText>
        </w:r>
        <w:r w:rsidR="003D7D9D" w:rsidRPr="00E05B5D" w:rsidDel="00A83053">
          <w:rPr>
            <w:sz w:val="22"/>
            <w:szCs w:val="22"/>
          </w:rPr>
          <w:delText xml:space="preserve"> </w:delText>
        </w:r>
      </w:del>
      <w:ins w:id="162" w:author="Alison Desimone" w:date="2014-08-06T10:14:00Z">
        <w:r w:rsidR="00A83053">
          <w:rPr>
            <w:sz w:val="22"/>
            <w:szCs w:val="22"/>
          </w:rPr>
          <w:t>interface</w:t>
        </w:r>
      </w:ins>
    </w:p>
    <w:p w:rsidR="00273C88" w:rsidRDefault="00273C88">
      <w:pPr>
        <w:pStyle w:val="ListParagraph"/>
        <w:numPr>
          <w:ilvl w:val="2"/>
          <w:numId w:val="86"/>
        </w:numPr>
        <w:rPr>
          <w:ins w:id="163" w:author="Andrew Mitchell" w:date="2014-08-06T13:06:00Z"/>
          <w:sz w:val="22"/>
          <w:szCs w:val="22"/>
        </w:rPr>
        <w:pPrChange w:id="164" w:author="Alison Desimone" w:date="2014-08-06T10:30:00Z">
          <w:pPr>
            <w:pStyle w:val="ListParagraph"/>
            <w:numPr>
              <w:ilvl w:val="1"/>
              <w:numId w:val="59"/>
            </w:numPr>
            <w:ind w:left="792" w:hanging="432"/>
          </w:pPr>
        </w:pPrChange>
      </w:pPr>
      <w:ins w:id="165" w:author="Andrew Mitchell" w:date="2014-08-06T13:06:00Z">
        <w:r>
          <w:rPr>
            <w:sz w:val="22"/>
            <w:szCs w:val="22"/>
          </w:rPr>
          <w:t xml:space="preserve">Use of </w:t>
        </w:r>
      </w:ins>
      <w:ins w:id="166" w:author="Andrew Mitchell" w:date="2014-08-06T13:07:00Z">
        <w:r>
          <w:rPr>
            <w:sz w:val="22"/>
            <w:szCs w:val="22"/>
          </w:rPr>
          <w:t>o</w:t>
        </w:r>
      </w:ins>
      <w:ins w:id="167" w:author="Andrew Mitchell" w:date="2014-08-06T13:06:00Z">
        <w:r>
          <w:rPr>
            <w:sz w:val="22"/>
            <w:szCs w:val="22"/>
          </w:rPr>
          <w:t>ntology modelling tools (Protégé)</w:t>
        </w:r>
      </w:ins>
    </w:p>
    <w:p w:rsidR="00A83053" w:rsidRPr="00D6136D" w:rsidRDefault="00A83053">
      <w:pPr>
        <w:pStyle w:val="ListParagraph"/>
        <w:numPr>
          <w:ilvl w:val="2"/>
          <w:numId w:val="86"/>
        </w:numPr>
        <w:rPr>
          <w:ins w:id="168" w:author="Alison Desimone" w:date="2014-08-06T10:13:00Z"/>
          <w:sz w:val="22"/>
          <w:szCs w:val="22"/>
        </w:rPr>
        <w:pPrChange w:id="169" w:author="Alison Desimone" w:date="2014-08-06T10:30:00Z">
          <w:pPr>
            <w:pStyle w:val="ListParagraph"/>
            <w:numPr>
              <w:ilvl w:val="1"/>
              <w:numId w:val="59"/>
            </w:numPr>
            <w:ind w:left="792" w:hanging="432"/>
          </w:pPr>
        </w:pPrChange>
      </w:pPr>
      <w:commentRangeStart w:id="170"/>
      <w:ins w:id="171" w:author="Alison Desimone" w:date="2014-08-06T10:14:00Z">
        <w:r w:rsidRPr="00385456">
          <w:rPr>
            <w:sz w:val="22"/>
            <w:szCs w:val="22"/>
          </w:rPr>
          <w:t>Development of co</w:t>
        </w:r>
        <w:r w:rsidR="00D6136D">
          <w:rPr>
            <w:sz w:val="22"/>
            <w:szCs w:val="22"/>
          </w:rPr>
          <w:t>re technologies to build models</w:t>
        </w:r>
        <w:r w:rsidRPr="00385456">
          <w:rPr>
            <w:sz w:val="22"/>
            <w:szCs w:val="22"/>
          </w:rPr>
          <w:t xml:space="preserve"> </w:t>
        </w:r>
      </w:ins>
      <w:commentRangeEnd w:id="170"/>
      <w:ins w:id="172" w:author="Alison Desimone" w:date="2014-08-06T10:34:00Z">
        <w:r w:rsidR="00D6136D">
          <w:rPr>
            <w:rStyle w:val="CommentReference"/>
            <w:rFonts w:ascii="Times New Roman" w:hAnsi="Times New Roman" w:cs="Times New Roman"/>
          </w:rPr>
          <w:commentReference w:id="170"/>
        </w:r>
      </w:ins>
    </w:p>
    <w:p w:rsidR="00A83053" w:rsidRPr="00D6136D" w:rsidRDefault="00A83053">
      <w:pPr>
        <w:pStyle w:val="ListParagraph"/>
        <w:numPr>
          <w:ilvl w:val="2"/>
          <w:numId w:val="86"/>
        </w:numPr>
        <w:rPr>
          <w:ins w:id="173" w:author="Alison Desimone" w:date="2014-08-06T09:54:00Z"/>
          <w:sz w:val="22"/>
          <w:szCs w:val="22"/>
        </w:rPr>
        <w:pPrChange w:id="174" w:author="Alison Desimone" w:date="2014-08-06T10:30:00Z">
          <w:pPr>
            <w:pStyle w:val="ListParagraph"/>
            <w:numPr>
              <w:ilvl w:val="1"/>
              <w:numId w:val="59"/>
            </w:numPr>
            <w:ind w:left="792" w:hanging="432"/>
          </w:pPr>
        </w:pPrChange>
      </w:pPr>
      <w:ins w:id="175" w:author="Alison Desimone" w:date="2014-08-06T10:13:00Z">
        <w:r>
          <w:rPr>
            <w:sz w:val="22"/>
            <w:szCs w:val="22"/>
          </w:rPr>
          <w:t>C</w:t>
        </w:r>
        <w:r w:rsidRPr="00385456">
          <w:rPr>
            <w:sz w:val="22"/>
            <w:szCs w:val="22"/>
          </w:rPr>
          <w:t>onfigur</w:t>
        </w:r>
        <w:r>
          <w:rPr>
            <w:sz w:val="22"/>
            <w:szCs w:val="22"/>
          </w:rPr>
          <w:t>ation of</w:t>
        </w:r>
        <w:r w:rsidRPr="00385456">
          <w:rPr>
            <w:sz w:val="22"/>
            <w:szCs w:val="22"/>
          </w:rPr>
          <w:t xml:space="preserve"> a content (triple) store to hold both the model and data, </w:t>
        </w:r>
      </w:ins>
    </w:p>
    <w:p w:rsidR="00A83053" w:rsidRDefault="0041229C">
      <w:pPr>
        <w:pStyle w:val="ListParagraph"/>
        <w:numPr>
          <w:ilvl w:val="2"/>
          <w:numId w:val="86"/>
        </w:numPr>
        <w:rPr>
          <w:ins w:id="176" w:author="Alison Desimone" w:date="2014-08-06T10:15:00Z"/>
          <w:sz w:val="22"/>
          <w:szCs w:val="22"/>
        </w:rPr>
        <w:pPrChange w:id="177" w:author="Alison Desimone" w:date="2014-08-06T10:30:00Z">
          <w:pPr>
            <w:pStyle w:val="ListParagraph"/>
            <w:numPr>
              <w:ilvl w:val="1"/>
              <w:numId w:val="59"/>
            </w:numPr>
            <w:ind w:left="792" w:hanging="432"/>
          </w:pPr>
        </w:pPrChange>
      </w:pPr>
      <w:del w:id="178" w:author="Alison Desimone" w:date="2014-08-06T09:54:00Z">
        <w:r w:rsidRPr="00AB78F5" w:rsidDel="00005CA7">
          <w:rPr>
            <w:sz w:val="22"/>
            <w:szCs w:val="22"/>
            <w:rPrChange w:id="179" w:author="Alison Desimone" w:date="2014-08-06T09:55:00Z">
              <w:rPr/>
            </w:rPrChange>
          </w:rPr>
          <w:delText>–</w:delText>
        </w:r>
      </w:del>
      <w:del w:id="180" w:author="Alison Desimone" w:date="2014-08-06T09:57:00Z">
        <w:r w:rsidRPr="00AB78F5" w:rsidDel="00AB78F5">
          <w:rPr>
            <w:sz w:val="22"/>
            <w:szCs w:val="22"/>
            <w:rPrChange w:id="181" w:author="Alison Desimone" w:date="2014-08-06T09:55:00Z">
              <w:rPr/>
            </w:rPrChange>
          </w:rPr>
          <w:delText xml:space="preserve"> </w:delText>
        </w:r>
      </w:del>
      <w:del w:id="182" w:author="Alison Desimone" w:date="2014-08-06T10:14:00Z">
        <w:r w:rsidRPr="00AB78F5" w:rsidDel="00A83053">
          <w:rPr>
            <w:sz w:val="22"/>
            <w:szCs w:val="22"/>
            <w:rPrChange w:id="183" w:author="Alison Desimone" w:date="2014-08-06T09:55:00Z">
              <w:rPr/>
            </w:rPrChange>
          </w:rPr>
          <w:delText xml:space="preserve">Development of core technologies to build models, </w:delText>
        </w:r>
      </w:del>
      <w:ins w:id="184" w:author="Alison Desimone" w:date="2014-08-06T10:11:00Z">
        <w:r w:rsidR="00A83053" w:rsidRPr="00A83053">
          <w:rPr>
            <w:sz w:val="22"/>
            <w:szCs w:val="22"/>
            <w:rPrChange w:id="185" w:author="Alison Desimone" w:date="2014-08-06T10:11:00Z">
              <w:rPr/>
            </w:rPrChange>
          </w:rPr>
          <w:t xml:space="preserve">Automation of  the loading of content into </w:t>
        </w:r>
      </w:ins>
      <w:ins w:id="186" w:author="Alison Desimone" w:date="2014-08-06T10:14:00Z">
        <w:r w:rsidR="00A83053">
          <w:rPr>
            <w:sz w:val="22"/>
            <w:szCs w:val="22"/>
          </w:rPr>
          <w:t>the triple</w:t>
        </w:r>
      </w:ins>
      <w:ins w:id="187" w:author="Alison Desimone" w:date="2014-08-06T10:11:00Z">
        <w:r w:rsidR="00A83053" w:rsidRPr="00A83053">
          <w:rPr>
            <w:sz w:val="22"/>
            <w:szCs w:val="22"/>
            <w:rPrChange w:id="188" w:author="Alison Desimone" w:date="2014-08-06T10:11:00Z">
              <w:rPr/>
            </w:rPrChange>
          </w:rPr>
          <w:t xml:space="preserve"> store</w:t>
        </w:r>
      </w:ins>
    </w:p>
    <w:p w:rsidR="00A83053" w:rsidRPr="00385456" w:rsidRDefault="00A83053">
      <w:pPr>
        <w:pStyle w:val="ListParagraph"/>
        <w:numPr>
          <w:ilvl w:val="2"/>
          <w:numId w:val="86"/>
        </w:numPr>
        <w:rPr>
          <w:ins w:id="189" w:author="Alison Desimone" w:date="2014-08-06T10:15:00Z"/>
          <w:sz w:val="22"/>
          <w:szCs w:val="22"/>
        </w:rPr>
        <w:pPrChange w:id="190" w:author="Alison Desimone" w:date="2014-08-06T10:30:00Z">
          <w:pPr>
            <w:pStyle w:val="ListParagraph"/>
            <w:numPr>
              <w:ilvl w:val="1"/>
              <w:numId w:val="59"/>
            </w:numPr>
            <w:spacing w:line="240" w:lineRule="auto"/>
            <w:ind w:left="792" w:hanging="432"/>
          </w:pPr>
        </w:pPrChange>
      </w:pPr>
      <w:ins w:id="191" w:author="Alison Desimone" w:date="2014-08-06T10:15:00Z">
        <w:r w:rsidRPr="00385456">
          <w:rPr>
            <w:sz w:val="22"/>
            <w:szCs w:val="22"/>
          </w:rPr>
          <w:t>Automat</w:t>
        </w:r>
        <w:r>
          <w:rPr>
            <w:sz w:val="22"/>
            <w:szCs w:val="22"/>
          </w:rPr>
          <w:t xml:space="preserve">ion of </w:t>
        </w:r>
        <w:r w:rsidRPr="00385456">
          <w:rPr>
            <w:sz w:val="22"/>
            <w:szCs w:val="22"/>
          </w:rPr>
          <w:t xml:space="preserve"> concept extraction from core </w:t>
        </w:r>
        <w:r>
          <w:rPr>
            <w:sz w:val="22"/>
            <w:szCs w:val="22"/>
          </w:rPr>
          <w:t xml:space="preserve">NICE </w:t>
        </w:r>
        <w:r w:rsidRPr="00385456">
          <w:rPr>
            <w:sz w:val="22"/>
            <w:szCs w:val="22"/>
          </w:rPr>
          <w:t>content entities using  a natural language processing  (NLP) tool</w:t>
        </w:r>
      </w:ins>
    </w:p>
    <w:p w:rsidR="00165448" w:rsidRDefault="00165448">
      <w:pPr>
        <w:pStyle w:val="ListParagraph"/>
        <w:numPr>
          <w:ilvl w:val="2"/>
          <w:numId w:val="86"/>
        </w:numPr>
        <w:rPr>
          <w:ins w:id="192" w:author="Alison Desimone" w:date="2014-08-06T10:20:00Z"/>
          <w:sz w:val="22"/>
          <w:szCs w:val="22"/>
        </w:rPr>
        <w:pPrChange w:id="193" w:author="Alison Desimone" w:date="2014-08-06T10:30:00Z">
          <w:pPr>
            <w:pStyle w:val="ListParagraph"/>
            <w:numPr>
              <w:ilvl w:val="1"/>
              <w:numId w:val="59"/>
            </w:numPr>
            <w:spacing w:line="240" w:lineRule="auto"/>
            <w:ind w:left="792" w:hanging="432"/>
          </w:pPr>
        </w:pPrChange>
      </w:pPr>
      <w:ins w:id="194" w:author="Alison Desimone" w:date="2014-08-06T10:15:00Z">
        <w:r w:rsidRPr="00385456">
          <w:rPr>
            <w:sz w:val="22"/>
            <w:szCs w:val="22"/>
          </w:rPr>
          <w:t>Link</w:t>
        </w:r>
        <w:r>
          <w:rPr>
            <w:sz w:val="22"/>
            <w:szCs w:val="22"/>
          </w:rPr>
          <w:t>age of</w:t>
        </w:r>
        <w:r w:rsidRPr="00385456">
          <w:rPr>
            <w:sz w:val="22"/>
            <w:szCs w:val="22"/>
          </w:rPr>
          <w:t xml:space="preserve"> </w:t>
        </w:r>
        <w:r>
          <w:rPr>
            <w:sz w:val="22"/>
            <w:szCs w:val="22"/>
          </w:rPr>
          <w:t xml:space="preserve">concepts in the content </w:t>
        </w:r>
        <w:r w:rsidRPr="00385456">
          <w:rPr>
            <w:sz w:val="22"/>
            <w:szCs w:val="22"/>
          </w:rPr>
          <w:t>to existing external</w:t>
        </w:r>
        <w:r>
          <w:rPr>
            <w:sz w:val="22"/>
            <w:szCs w:val="22"/>
          </w:rPr>
          <w:t xml:space="preserve"> datasets and vocabularies such as</w:t>
        </w:r>
        <w:r w:rsidRPr="00385456">
          <w:rPr>
            <w:sz w:val="22"/>
            <w:szCs w:val="22"/>
          </w:rPr>
          <w:t xml:space="preserve"> Freebase</w:t>
        </w:r>
      </w:ins>
      <w:ins w:id="195" w:author="Alison Desimone" w:date="2014-08-06T11:19:00Z">
        <w:r w:rsidR="00405248">
          <w:rPr>
            <w:rStyle w:val="FootnoteReference"/>
            <w:sz w:val="22"/>
            <w:szCs w:val="22"/>
          </w:rPr>
          <w:footnoteReference w:id="4"/>
        </w:r>
      </w:ins>
      <w:ins w:id="200" w:author="Alison Desimone" w:date="2014-08-06T10:15:00Z">
        <w:r w:rsidRPr="00385456">
          <w:rPr>
            <w:sz w:val="22"/>
            <w:szCs w:val="22"/>
          </w:rPr>
          <w:t xml:space="preserve">, </w:t>
        </w:r>
        <w:proofErr w:type="spellStart"/>
        <w:r w:rsidRPr="00385456">
          <w:rPr>
            <w:sz w:val="22"/>
            <w:szCs w:val="22"/>
          </w:rPr>
          <w:t>MeSH</w:t>
        </w:r>
      </w:ins>
      <w:proofErr w:type="spellEnd"/>
      <w:ins w:id="201" w:author="Alison Desimone" w:date="2014-08-06T11:19:00Z">
        <w:r w:rsidR="00405248">
          <w:rPr>
            <w:rStyle w:val="FootnoteReference"/>
            <w:sz w:val="22"/>
            <w:szCs w:val="22"/>
          </w:rPr>
          <w:footnoteReference w:id="5"/>
        </w:r>
      </w:ins>
      <w:ins w:id="204" w:author="Alison Desimone" w:date="2014-08-06T10:15:00Z">
        <w:r w:rsidRPr="00385456">
          <w:rPr>
            <w:sz w:val="22"/>
            <w:szCs w:val="22"/>
          </w:rPr>
          <w:t xml:space="preserve"> and </w:t>
        </w:r>
        <w:proofErr w:type="spellStart"/>
        <w:r w:rsidRPr="00385456">
          <w:rPr>
            <w:sz w:val="22"/>
            <w:szCs w:val="22"/>
          </w:rPr>
          <w:t>DrugBank</w:t>
        </w:r>
      </w:ins>
      <w:proofErr w:type="spellEnd"/>
      <w:ins w:id="205" w:author="Alison Desimone" w:date="2014-08-06T11:20:00Z">
        <w:r w:rsidR="00405248">
          <w:rPr>
            <w:rStyle w:val="FootnoteReference"/>
            <w:sz w:val="22"/>
            <w:szCs w:val="22"/>
          </w:rPr>
          <w:footnoteReference w:id="6"/>
        </w:r>
      </w:ins>
      <w:ins w:id="207" w:author="Alison Desimone" w:date="2014-08-06T10:15:00Z">
        <w:r w:rsidRPr="00385456">
          <w:rPr>
            <w:sz w:val="22"/>
            <w:szCs w:val="22"/>
          </w:rPr>
          <w:t>.</w:t>
        </w:r>
      </w:ins>
    </w:p>
    <w:p w:rsidR="00165448" w:rsidRPr="00165448" w:rsidRDefault="00165448">
      <w:pPr>
        <w:pStyle w:val="ListParagraph"/>
        <w:numPr>
          <w:ilvl w:val="2"/>
          <w:numId w:val="86"/>
        </w:numPr>
        <w:rPr>
          <w:ins w:id="208" w:author="Alison Desimone" w:date="2014-08-06T10:17:00Z"/>
          <w:sz w:val="22"/>
          <w:szCs w:val="22"/>
          <w:rPrChange w:id="209" w:author="Alison Desimone" w:date="2014-08-06T10:20:00Z">
            <w:rPr>
              <w:ins w:id="210" w:author="Alison Desimone" w:date="2014-08-06T10:17:00Z"/>
            </w:rPr>
          </w:rPrChange>
        </w:rPr>
        <w:pPrChange w:id="211" w:author="Alison Desimone" w:date="2014-08-06T10:30:00Z">
          <w:pPr>
            <w:pStyle w:val="ListParagraph"/>
            <w:numPr>
              <w:ilvl w:val="1"/>
              <w:numId w:val="59"/>
            </w:numPr>
            <w:spacing w:line="240" w:lineRule="auto"/>
            <w:ind w:left="792" w:hanging="432"/>
          </w:pPr>
        </w:pPrChange>
      </w:pPr>
      <w:ins w:id="212" w:author="Alison Desimone" w:date="2014-08-06T10:20:00Z">
        <w:r>
          <w:rPr>
            <w:sz w:val="22"/>
            <w:szCs w:val="22"/>
          </w:rPr>
          <w:t>Development of  standard SPARQL queries to retrieve data to support scenarios</w:t>
        </w:r>
      </w:ins>
    </w:p>
    <w:p w:rsidR="00165448" w:rsidRDefault="00165448">
      <w:pPr>
        <w:pStyle w:val="ListParagraph"/>
        <w:numPr>
          <w:ilvl w:val="2"/>
          <w:numId w:val="86"/>
        </w:numPr>
        <w:rPr>
          <w:ins w:id="213" w:author="Alison Desimone" w:date="2014-08-06T10:19:00Z"/>
          <w:sz w:val="22"/>
          <w:szCs w:val="22"/>
        </w:rPr>
        <w:pPrChange w:id="214" w:author="Alison Desimone" w:date="2014-08-06T10:30:00Z">
          <w:pPr>
            <w:pStyle w:val="ListParagraph"/>
            <w:numPr>
              <w:ilvl w:val="1"/>
              <w:numId w:val="59"/>
            </w:numPr>
            <w:spacing w:line="240" w:lineRule="auto"/>
            <w:ind w:left="792" w:hanging="432"/>
          </w:pPr>
        </w:pPrChange>
      </w:pPr>
      <w:ins w:id="215" w:author="Alison Desimone" w:date="2014-08-06T10:17:00Z">
        <w:r>
          <w:rPr>
            <w:sz w:val="22"/>
            <w:szCs w:val="22"/>
          </w:rPr>
          <w:t>Creation of a user friendly presentation layer</w:t>
        </w:r>
      </w:ins>
    </w:p>
    <w:p w:rsidR="00165448" w:rsidRPr="00385456" w:rsidRDefault="00165448">
      <w:pPr>
        <w:pStyle w:val="ListParagraph"/>
        <w:numPr>
          <w:ilvl w:val="2"/>
          <w:numId w:val="86"/>
        </w:numPr>
        <w:rPr>
          <w:ins w:id="216" w:author="Alison Desimone" w:date="2014-08-06T10:16:00Z"/>
          <w:sz w:val="22"/>
          <w:szCs w:val="22"/>
        </w:rPr>
        <w:pPrChange w:id="217" w:author="Alison Desimone" w:date="2014-08-06T10:30:00Z">
          <w:pPr>
            <w:pStyle w:val="ListParagraph"/>
            <w:numPr>
              <w:ilvl w:val="1"/>
              <w:numId w:val="59"/>
            </w:numPr>
            <w:spacing w:line="240" w:lineRule="auto"/>
            <w:ind w:left="792" w:hanging="432"/>
          </w:pPr>
        </w:pPrChange>
      </w:pPr>
      <w:ins w:id="218" w:author="Alison Desimone" w:date="2014-08-06T10:16:00Z">
        <w:r>
          <w:rPr>
            <w:sz w:val="22"/>
            <w:szCs w:val="22"/>
          </w:rPr>
          <w:t>Enable</w:t>
        </w:r>
        <w:r w:rsidRPr="00385456">
          <w:rPr>
            <w:sz w:val="22"/>
            <w:szCs w:val="22"/>
          </w:rPr>
          <w:t xml:space="preserve"> access to the data in graph form</w:t>
        </w:r>
      </w:ins>
      <w:ins w:id="219" w:author="Alison Desimone" w:date="2014-08-06T10:20:00Z">
        <w:r>
          <w:rPr>
            <w:sz w:val="22"/>
            <w:szCs w:val="22"/>
          </w:rPr>
          <w:t xml:space="preserve"> through the presentation layer</w:t>
        </w:r>
      </w:ins>
      <w:ins w:id="220" w:author="Alison Desimone" w:date="2014-08-06T10:16:00Z">
        <w:r w:rsidRPr="00385456">
          <w:rPr>
            <w:sz w:val="22"/>
            <w:szCs w:val="22"/>
          </w:rPr>
          <w:t xml:space="preserve"> to allow users</w:t>
        </w:r>
        <w:r>
          <w:rPr>
            <w:sz w:val="22"/>
            <w:szCs w:val="22"/>
          </w:rPr>
          <w:t xml:space="preserve"> both</w:t>
        </w:r>
        <w:r w:rsidRPr="00385456">
          <w:rPr>
            <w:sz w:val="22"/>
            <w:szCs w:val="22"/>
          </w:rPr>
          <w:t xml:space="preserve"> to</w:t>
        </w:r>
        <w:r>
          <w:rPr>
            <w:sz w:val="22"/>
            <w:szCs w:val="22"/>
          </w:rPr>
          <w:t>:</w:t>
        </w:r>
        <w:r w:rsidRPr="00385456">
          <w:rPr>
            <w:sz w:val="22"/>
            <w:szCs w:val="22"/>
          </w:rPr>
          <w:t xml:space="preserve"> </w:t>
        </w:r>
      </w:ins>
    </w:p>
    <w:p w:rsidR="00165448" w:rsidRPr="00385456" w:rsidRDefault="00165448">
      <w:pPr>
        <w:pStyle w:val="ListParagraph"/>
        <w:numPr>
          <w:ilvl w:val="3"/>
          <w:numId w:val="88"/>
        </w:numPr>
        <w:rPr>
          <w:sz w:val="22"/>
          <w:szCs w:val="22"/>
        </w:rPr>
        <w:pPrChange w:id="221" w:author="Alison Desimone" w:date="2014-08-06T10:31:00Z">
          <w:pPr>
            <w:pStyle w:val="ListParagraph"/>
            <w:numPr>
              <w:ilvl w:val="2"/>
              <w:numId w:val="59"/>
            </w:numPr>
            <w:spacing w:line="240" w:lineRule="auto"/>
            <w:ind w:left="1224" w:hanging="504"/>
          </w:pPr>
        </w:pPrChange>
      </w:pPr>
      <w:moveToRangeStart w:id="222" w:author="Alison Desimone" w:date="2014-08-06T10:17:00Z" w:name="move395083548"/>
      <w:moveTo w:id="223" w:author="Alison Desimone" w:date="2014-08-06T10:17:00Z">
        <w:r w:rsidRPr="00385456">
          <w:rPr>
            <w:sz w:val="22"/>
            <w:szCs w:val="22"/>
          </w:rPr>
          <w:lastRenderedPageBreak/>
          <w:t>Traverse back through provenance of a recommendation, to find  discussion, evidence statements and studies related to a particular recommendation</w:t>
        </w:r>
      </w:moveTo>
    </w:p>
    <w:p w:rsidR="00165448" w:rsidRDefault="00165448">
      <w:pPr>
        <w:pStyle w:val="ListParagraph"/>
        <w:numPr>
          <w:ilvl w:val="3"/>
          <w:numId w:val="88"/>
        </w:numPr>
        <w:rPr>
          <w:ins w:id="224" w:author="Alison Desimone" w:date="2014-08-06T10:21:00Z"/>
          <w:sz w:val="22"/>
          <w:szCs w:val="22"/>
        </w:rPr>
        <w:pPrChange w:id="225" w:author="Alison Desimone" w:date="2014-08-06T10:31:00Z">
          <w:pPr>
            <w:pStyle w:val="ListParagraph"/>
            <w:numPr>
              <w:ilvl w:val="2"/>
              <w:numId w:val="59"/>
            </w:numPr>
            <w:spacing w:line="240" w:lineRule="auto"/>
            <w:ind w:left="1224" w:hanging="504"/>
          </w:pPr>
        </w:pPrChange>
      </w:pPr>
      <w:moveTo w:id="226" w:author="Alison Desimone" w:date="2014-08-06T10:17:00Z">
        <w:r w:rsidRPr="00385456">
          <w:rPr>
            <w:sz w:val="22"/>
            <w:szCs w:val="22"/>
          </w:rPr>
          <w:t xml:space="preserve">Search or group content </w:t>
        </w:r>
        <w:r>
          <w:rPr>
            <w:sz w:val="22"/>
            <w:szCs w:val="22"/>
          </w:rPr>
          <w:t xml:space="preserve">by </w:t>
        </w:r>
        <w:r w:rsidRPr="00385456">
          <w:rPr>
            <w:sz w:val="22"/>
            <w:szCs w:val="22"/>
          </w:rPr>
          <w:t>subject</w:t>
        </w:r>
      </w:moveTo>
    </w:p>
    <w:p w:rsidR="00165448" w:rsidRDefault="00165448">
      <w:pPr>
        <w:pStyle w:val="ListParagraph"/>
        <w:numPr>
          <w:ilvl w:val="2"/>
          <w:numId w:val="86"/>
        </w:numPr>
        <w:rPr>
          <w:ins w:id="227" w:author="Alison Desimone" w:date="2014-08-06T10:21:00Z"/>
          <w:sz w:val="22"/>
          <w:szCs w:val="22"/>
        </w:rPr>
        <w:pPrChange w:id="228" w:author="Alison Desimone" w:date="2014-08-06T10:30:00Z">
          <w:pPr>
            <w:pStyle w:val="ListParagraph"/>
            <w:numPr>
              <w:ilvl w:val="1"/>
              <w:numId w:val="83"/>
            </w:numPr>
            <w:spacing w:line="240" w:lineRule="auto"/>
            <w:ind w:left="792" w:hanging="432"/>
          </w:pPr>
        </w:pPrChange>
      </w:pPr>
      <w:ins w:id="229" w:author="Alison Desimone" w:date="2014-08-06T10:21:00Z">
        <w:del w:id="230" w:author="Andrew Mitchell" w:date="2014-08-06T13:07:00Z">
          <w:r w:rsidRPr="00385456" w:rsidDel="00273C88">
            <w:rPr>
              <w:sz w:val="22"/>
              <w:szCs w:val="22"/>
            </w:rPr>
            <w:delText>Creat</w:delText>
          </w:r>
          <w:r w:rsidDel="00273C88">
            <w:rPr>
              <w:sz w:val="22"/>
              <w:szCs w:val="22"/>
            </w:rPr>
            <w:delText>ion</w:delText>
          </w:r>
        </w:del>
      </w:ins>
      <w:ins w:id="231" w:author="Andrew Mitchell" w:date="2014-08-06T13:07:00Z">
        <w:r w:rsidR="00273C88">
          <w:rPr>
            <w:sz w:val="22"/>
            <w:szCs w:val="22"/>
          </w:rPr>
          <w:t>Exploration</w:t>
        </w:r>
      </w:ins>
      <w:ins w:id="232" w:author="Alison Desimone" w:date="2014-08-06T10:21:00Z">
        <w:r>
          <w:rPr>
            <w:sz w:val="22"/>
            <w:szCs w:val="22"/>
          </w:rPr>
          <w:t xml:space="preserve"> of </w:t>
        </w:r>
        <w:r w:rsidRPr="00385456">
          <w:rPr>
            <w:sz w:val="22"/>
            <w:szCs w:val="22"/>
          </w:rPr>
          <w:t xml:space="preserve"> a </w:t>
        </w:r>
        <w:del w:id="233" w:author="Andrew Mitchell" w:date="2014-08-06T13:08:00Z">
          <w:r w:rsidRPr="00385456" w:rsidDel="00273C88">
            <w:rPr>
              <w:sz w:val="22"/>
              <w:szCs w:val="22"/>
            </w:rPr>
            <w:delText>rudimentary</w:delText>
          </w:r>
        </w:del>
      </w:ins>
      <w:ins w:id="234" w:author="Andrew Mitchell" w:date="2014-08-06T13:08:00Z">
        <w:r w:rsidR="00273C88">
          <w:rPr>
            <w:sz w:val="22"/>
            <w:szCs w:val="22"/>
          </w:rPr>
          <w:t xml:space="preserve">simple forms based </w:t>
        </w:r>
      </w:ins>
      <w:ins w:id="235" w:author="Alison Desimone" w:date="2014-08-06T10:21:00Z">
        <w:del w:id="236" w:author="Andrew Mitchell" w:date="2014-08-06T13:08:00Z">
          <w:r w:rsidRPr="00385456" w:rsidDel="00273C88">
            <w:rPr>
              <w:sz w:val="22"/>
              <w:szCs w:val="22"/>
            </w:rPr>
            <w:delText xml:space="preserve"> method</w:delText>
          </w:r>
        </w:del>
      </w:ins>
      <w:ins w:id="237" w:author="Andrew Mitchell" w:date="2014-08-06T13:08:00Z">
        <w:r w:rsidR="00273C88">
          <w:rPr>
            <w:sz w:val="22"/>
            <w:szCs w:val="22"/>
          </w:rPr>
          <w:t>approach</w:t>
        </w:r>
      </w:ins>
      <w:ins w:id="238" w:author="Alison Desimone" w:date="2014-08-06T10:21:00Z">
        <w:r w:rsidRPr="00385456">
          <w:rPr>
            <w:sz w:val="22"/>
            <w:szCs w:val="22"/>
          </w:rPr>
          <w:t xml:space="preserve"> for </w:t>
        </w:r>
        <w:r>
          <w:rPr>
            <w:sz w:val="22"/>
            <w:szCs w:val="22"/>
          </w:rPr>
          <w:t>creating and uploading</w:t>
        </w:r>
        <w:r w:rsidRPr="00385456">
          <w:rPr>
            <w:sz w:val="22"/>
            <w:szCs w:val="22"/>
          </w:rPr>
          <w:t xml:space="preserve"> content into the graph database</w:t>
        </w:r>
      </w:ins>
    </w:p>
    <w:p w:rsidR="00165448" w:rsidRDefault="00165448">
      <w:pPr>
        <w:pStyle w:val="ListParagraph"/>
        <w:numPr>
          <w:ilvl w:val="1"/>
          <w:numId w:val="86"/>
        </w:numPr>
        <w:rPr>
          <w:ins w:id="239" w:author="Alison Desimone" w:date="2014-08-06T10:22:00Z"/>
          <w:sz w:val="22"/>
          <w:szCs w:val="22"/>
        </w:rPr>
        <w:pPrChange w:id="240" w:author="Alison Desimone" w:date="2014-08-06T10:31:00Z">
          <w:pPr>
            <w:pStyle w:val="ListParagraph"/>
            <w:numPr>
              <w:ilvl w:val="1"/>
              <w:numId w:val="83"/>
            </w:numPr>
            <w:spacing w:line="240" w:lineRule="auto"/>
            <w:ind w:left="792" w:hanging="432"/>
          </w:pPr>
        </w:pPrChange>
      </w:pPr>
      <w:ins w:id="241" w:author="Alison Desimone" w:date="2014-08-06T10:22:00Z">
        <w:r>
          <w:rPr>
            <w:sz w:val="22"/>
            <w:szCs w:val="22"/>
          </w:rPr>
          <w:t>Communications</w:t>
        </w:r>
      </w:ins>
    </w:p>
    <w:p w:rsidR="00165448" w:rsidRPr="00165448" w:rsidRDefault="00165448">
      <w:pPr>
        <w:pStyle w:val="ListParagraph"/>
        <w:numPr>
          <w:ilvl w:val="2"/>
          <w:numId w:val="86"/>
        </w:numPr>
        <w:rPr>
          <w:sz w:val="22"/>
          <w:szCs w:val="22"/>
          <w:rPrChange w:id="242" w:author="Alison Desimone" w:date="2014-08-06T10:22:00Z">
            <w:rPr/>
          </w:rPrChange>
        </w:rPr>
        <w:pPrChange w:id="243" w:author="Alison Desimone" w:date="2014-08-06T10:32:00Z">
          <w:pPr>
            <w:pStyle w:val="ListParagraph"/>
            <w:numPr>
              <w:ilvl w:val="2"/>
              <w:numId w:val="59"/>
            </w:numPr>
            <w:spacing w:line="240" w:lineRule="auto"/>
            <w:ind w:left="1224" w:hanging="504"/>
          </w:pPr>
        </w:pPrChange>
      </w:pPr>
      <w:ins w:id="244" w:author="Alison Desimone" w:date="2014-08-06T10:22:00Z">
        <w:r w:rsidRPr="00D6136D">
          <w:rPr>
            <w:sz w:val="22"/>
            <w:szCs w:val="22"/>
          </w:rPr>
          <w:t xml:space="preserve">Creation of a </w:t>
        </w:r>
        <w:r w:rsidRPr="00D6136D">
          <w:rPr>
            <w:sz w:val="22"/>
            <w:szCs w:val="22"/>
          </w:rPr>
          <w:fldChar w:fldCharType="begin"/>
        </w:r>
        <w:r w:rsidRPr="00D6136D">
          <w:rPr>
            <w:sz w:val="22"/>
            <w:szCs w:val="22"/>
          </w:rPr>
          <w:instrText xml:space="preserve"> HYPERLINK "https://nicelinkeddata.wordpress.com/" </w:instrText>
        </w:r>
        <w:r w:rsidRPr="00D6136D">
          <w:rPr>
            <w:sz w:val="22"/>
            <w:szCs w:val="22"/>
          </w:rPr>
          <w:fldChar w:fldCharType="separate"/>
        </w:r>
        <w:r w:rsidRPr="00D6136D">
          <w:rPr>
            <w:szCs w:val="22"/>
            <w:rPrChange w:id="245" w:author="Alison Desimone" w:date="2014-08-06T10:32:00Z">
              <w:rPr>
                <w:rStyle w:val="Hyperlink"/>
                <w:sz w:val="22"/>
              </w:rPr>
            </w:rPrChange>
          </w:rPr>
          <w:t>blog</w:t>
        </w:r>
        <w:r w:rsidRPr="00D6136D">
          <w:rPr>
            <w:sz w:val="22"/>
            <w:szCs w:val="22"/>
          </w:rPr>
          <w:fldChar w:fldCharType="end"/>
        </w:r>
      </w:ins>
      <w:ins w:id="246" w:author="Andrew Mitchell" w:date="2014-08-06T13:09:00Z">
        <w:r w:rsidR="00273C88">
          <w:rPr>
            <w:rStyle w:val="FootnoteReference"/>
            <w:sz w:val="22"/>
            <w:szCs w:val="22"/>
          </w:rPr>
          <w:footnoteReference w:id="7"/>
        </w:r>
      </w:ins>
      <w:ins w:id="248" w:author="Alison Desimone" w:date="2014-08-06T10:22:00Z">
        <w:r w:rsidRPr="00D6136D">
          <w:rPr>
            <w:sz w:val="22"/>
            <w:szCs w:val="22"/>
          </w:rPr>
          <w:t xml:space="preserve"> to discuss the background to the project and specific issues as they arose</w:t>
        </w:r>
      </w:ins>
    </w:p>
    <w:moveToRangeEnd w:id="222"/>
    <w:p w:rsidR="00A83053" w:rsidRPr="00165448" w:rsidDel="000D2909" w:rsidRDefault="00A83053">
      <w:pPr>
        <w:rPr>
          <w:ins w:id="249" w:author="Alison Desimone" w:date="2014-08-06T10:03:00Z"/>
          <w:del w:id="250" w:author="Andrew Mitchell" w:date="2014-08-06T12:53:00Z"/>
          <w:sz w:val="22"/>
          <w:szCs w:val="22"/>
          <w:rPrChange w:id="251" w:author="Alison Desimone" w:date="2014-08-06T10:17:00Z">
            <w:rPr>
              <w:ins w:id="252" w:author="Alison Desimone" w:date="2014-08-06T10:03:00Z"/>
              <w:del w:id="253" w:author="Andrew Mitchell" w:date="2014-08-06T12:53:00Z"/>
            </w:rPr>
          </w:rPrChange>
        </w:rPr>
        <w:pPrChange w:id="254" w:author="Alison Desimone" w:date="2014-08-06T10:17:00Z">
          <w:pPr>
            <w:pStyle w:val="ListParagraph"/>
            <w:numPr>
              <w:ilvl w:val="1"/>
              <w:numId w:val="59"/>
            </w:numPr>
            <w:ind w:left="792" w:hanging="432"/>
          </w:pPr>
        </w:pPrChange>
      </w:pPr>
    </w:p>
    <w:p w:rsidR="002B49FE" w:rsidRPr="00E05B5D" w:rsidDel="00165448" w:rsidRDefault="0041229C">
      <w:pPr>
        <w:pStyle w:val="ListParagraph"/>
        <w:numPr>
          <w:ilvl w:val="2"/>
          <w:numId w:val="59"/>
        </w:numPr>
        <w:rPr>
          <w:del w:id="255" w:author="Alison Desimone" w:date="2014-08-06T10:19:00Z"/>
        </w:rPr>
        <w:pPrChange w:id="256" w:author="Alison Desimone" w:date="2014-08-06T09:55:00Z">
          <w:pPr>
            <w:pStyle w:val="ListParagraph"/>
            <w:numPr>
              <w:ilvl w:val="1"/>
              <w:numId w:val="59"/>
            </w:numPr>
            <w:ind w:left="792" w:hanging="432"/>
          </w:pPr>
        </w:pPrChange>
      </w:pPr>
      <w:del w:id="257" w:author="Alison Desimone" w:date="2014-08-06T10:04:00Z">
        <w:r w:rsidRPr="00AB78F5" w:rsidDel="00AB78F5">
          <w:rPr>
            <w:sz w:val="22"/>
            <w:szCs w:val="22"/>
            <w:rPrChange w:id="258" w:author="Alison Desimone" w:date="2014-08-06T09:55:00Z">
              <w:rPr/>
            </w:rPrChange>
          </w:rPr>
          <w:delText>l</w:delText>
        </w:r>
      </w:del>
      <w:del w:id="259" w:author="Alison Desimone" w:date="2014-08-06T10:12:00Z">
        <w:r w:rsidRPr="00AB78F5" w:rsidDel="00A83053">
          <w:rPr>
            <w:sz w:val="22"/>
            <w:szCs w:val="22"/>
            <w:rPrChange w:id="260" w:author="Alison Desimone" w:date="2014-08-06T09:55:00Z">
              <w:rPr/>
            </w:rPrChange>
          </w:rPr>
          <w:delText xml:space="preserve">oad content into the model, </w:delText>
        </w:r>
      </w:del>
      <w:del w:id="261" w:author="Alison Desimone" w:date="2014-08-06T10:04:00Z">
        <w:r w:rsidRPr="00AB78F5" w:rsidDel="00AB78F5">
          <w:rPr>
            <w:sz w:val="22"/>
            <w:szCs w:val="22"/>
            <w:rPrChange w:id="262" w:author="Alison Desimone" w:date="2014-08-06T09:55:00Z">
              <w:rPr/>
            </w:rPrChange>
          </w:rPr>
          <w:delText>c</w:delText>
        </w:r>
      </w:del>
      <w:del w:id="263" w:author="Alison Desimone" w:date="2014-08-06T10:13:00Z">
        <w:r w:rsidRPr="00AB78F5" w:rsidDel="00A83053">
          <w:rPr>
            <w:sz w:val="22"/>
            <w:szCs w:val="22"/>
            <w:rPrChange w:id="264" w:author="Alison Desimone" w:date="2014-08-06T09:55:00Z">
              <w:rPr/>
            </w:rPrChange>
          </w:rPr>
          <w:delText>onfigur</w:delText>
        </w:r>
      </w:del>
      <w:del w:id="265" w:author="Alison Desimone" w:date="2014-08-06T10:04:00Z">
        <w:r w:rsidRPr="00AB78F5" w:rsidDel="00AB78F5">
          <w:rPr>
            <w:sz w:val="22"/>
            <w:szCs w:val="22"/>
            <w:rPrChange w:id="266" w:author="Alison Desimone" w:date="2014-08-06T09:55:00Z">
              <w:rPr/>
            </w:rPrChange>
          </w:rPr>
          <w:delText>e</w:delText>
        </w:r>
      </w:del>
      <w:del w:id="267" w:author="Alison Desimone" w:date="2014-08-06T10:13:00Z">
        <w:r w:rsidRPr="00AB78F5" w:rsidDel="00A83053">
          <w:rPr>
            <w:sz w:val="22"/>
            <w:szCs w:val="22"/>
            <w:rPrChange w:id="268" w:author="Alison Desimone" w:date="2014-08-06T09:55:00Z">
              <w:rPr/>
            </w:rPrChange>
          </w:rPr>
          <w:delText xml:space="preserve"> a content (triple) store to hold both the model and data, </w:delText>
        </w:r>
      </w:del>
      <w:del w:id="269" w:author="Alison Desimone" w:date="2014-08-06T10:04:00Z">
        <w:r w:rsidRPr="00AB78F5" w:rsidDel="00AB78F5">
          <w:rPr>
            <w:sz w:val="22"/>
            <w:szCs w:val="22"/>
            <w:rPrChange w:id="270" w:author="Alison Desimone" w:date="2014-08-06T09:55:00Z">
              <w:rPr/>
            </w:rPrChange>
          </w:rPr>
          <w:delText>a</w:delText>
        </w:r>
      </w:del>
      <w:del w:id="271" w:author="Alison Desimone" w:date="2014-08-06T10:19:00Z">
        <w:r w:rsidRPr="00AB78F5" w:rsidDel="00165448">
          <w:rPr>
            <w:sz w:val="22"/>
            <w:szCs w:val="22"/>
            <w:rPrChange w:id="272" w:author="Alison Desimone" w:date="2014-08-06T09:55:00Z">
              <w:rPr/>
            </w:rPrChange>
          </w:rPr>
          <w:delText>utomatic</w:delText>
        </w:r>
      </w:del>
      <w:del w:id="273" w:author="Alison Desimone" w:date="2014-08-06T10:05:00Z">
        <w:r w:rsidRPr="00AB78F5" w:rsidDel="00AB78F5">
          <w:rPr>
            <w:sz w:val="22"/>
            <w:szCs w:val="22"/>
            <w:rPrChange w:id="274" w:author="Alison Desimone" w:date="2014-08-06T09:55:00Z">
              <w:rPr/>
            </w:rPrChange>
          </w:rPr>
          <w:delText>ally</w:delText>
        </w:r>
      </w:del>
      <w:del w:id="275" w:author="Alison Desimone" w:date="2014-08-06T10:19:00Z">
        <w:r w:rsidRPr="00AB78F5" w:rsidDel="00165448">
          <w:rPr>
            <w:sz w:val="22"/>
            <w:szCs w:val="22"/>
            <w:rPrChange w:id="276" w:author="Alison Desimone" w:date="2014-08-06T09:55:00Z">
              <w:rPr/>
            </w:rPrChange>
          </w:rPr>
          <w:delText xml:space="preserve"> annotat</w:delText>
        </w:r>
      </w:del>
      <w:del w:id="277" w:author="Alison Desimone" w:date="2014-08-06T10:05:00Z">
        <w:r w:rsidRPr="00AB78F5" w:rsidDel="00AB78F5">
          <w:rPr>
            <w:sz w:val="22"/>
            <w:szCs w:val="22"/>
            <w:rPrChange w:id="278" w:author="Alison Desimone" w:date="2014-08-06T09:55:00Z">
              <w:rPr/>
            </w:rPrChange>
          </w:rPr>
          <w:delText>e</w:delText>
        </w:r>
      </w:del>
      <w:del w:id="279" w:author="Alison Desimone" w:date="2014-08-06T10:19:00Z">
        <w:r w:rsidRPr="00AB78F5" w:rsidDel="00165448">
          <w:rPr>
            <w:sz w:val="22"/>
            <w:szCs w:val="22"/>
            <w:rPrChange w:id="280" w:author="Alison Desimone" w:date="2014-08-06T09:55:00Z">
              <w:rPr/>
            </w:rPrChange>
          </w:rPr>
          <w:delText xml:space="preserve"> the content, and query/present the content to users</w:delText>
        </w:r>
        <w:r w:rsidDel="00165448">
          <w:delText>.</w:delText>
        </w:r>
        <w:r w:rsidR="002B49FE" w:rsidRPr="00AB78F5" w:rsidDel="00165448">
          <w:rPr>
            <w:sz w:val="22"/>
            <w:rPrChange w:id="281" w:author="Alison Desimone" w:date="2014-08-06T09:55:00Z">
              <w:rPr/>
            </w:rPrChange>
          </w:rPr>
          <w:delText>.</w:delText>
        </w:r>
      </w:del>
    </w:p>
    <w:p w:rsidR="003D7D9D" w:rsidRPr="00E05B5D" w:rsidDel="00165448" w:rsidRDefault="003D7D9D" w:rsidP="00E05B5D">
      <w:pPr>
        <w:pStyle w:val="Heading1"/>
        <w:numPr>
          <w:ilvl w:val="0"/>
          <w:numId w:val="59"/>
        </w:numPr>
        <w:spacing w:line="276" w:lineRule="auto"/>
        <w:rPr>
          <w:del w:id="282" w:author="Alison Desimone" w:date="2014-08-06T10:22:00Z"/>
          <w:sz w:val="24"/>
        </w:rPr>
      </w:pPr>
      <w:del w:id="283" w:author="Alison Desimone" w:date="2014-08-06T10:22:00Z">
        <w:r w:rsidRPr="00E05B5D" w:rsidDel="00165448">
          <w:rPr>
            <w:sz w:val="24"/>
          </w:rPr>
          <w:delText>Activities completed</w:delText>
        </w:r>
      </w:del>
    </w:p>
    <w:p w:rsidR="003D7D9D" w:rsidDel="00165448" w:rsidRDefault="003D7D9D" w:rsidP="003D7D9D">
      <w:pPr>
        <w:pStyle w:val="ListParagraph"/>
        <w:spacing w:line="240" w:lineRule="auto"/>
        <w:rPr>
          <w:del w:id="284" w:author="Alison Desimone" w:date="2014-08-06T10:22:00Z"/>
        </w:rPr>
      </w:pPr>
      <w:del w:id="285" w:author="Alison Desimone" w:date="2014-08-06T10:22:00Z">
        <w:r w:rsidRPr="00385456" w:rsidDel="00165448">
          <w:rPr>
            <w:sz w:val="22"/>
            <w:szCs w:val="22"/>
          </w:rPr>
          <w:delText>The project has so far completed the following activities</w:delText>
        </w:r>
        <w:r w:rsidDel="00165448">
          <w:delText>:</w:delText>
        </w:r>
      </w:del>
    </w:p>
    <w:p w:rsidR="003D7D9D" w:rsidRPr="00385456" w:rsidDel="000D2909" w:rsidRDefault="003D7D9D" w:rsidP="00E05B5D">
      <w:pPr>
        <w:pStyle w:val="ListParagraph"/>
        <w:numPr>
          <w:ilvl w:val="1"/>
          <w:numId w:val="59"/>
        </w:numPr>
        <w:spacing w:line="240" w:lineRule="auto"/>
        <w:rPr>
          <w:del w:id="286" w:author="Andrew Mitchell" w:date="2014-08-06T12:53:00Z"/>
          <w:sz w:val="22"/>
          <w:szCs w:val="22"/>
        </w:rPr>
      </w:pPr>
      <w:moveFromRangeStart w:id="287" w:author="Alison Desimone" w:date="2014-08-06T10:08:00Z" w:name="move395083052"/>
      <w:moveFrom w:id="288" w:author="Alison Desimone" w:date="2014-08-06T10:08:00Z">
        <w:del w:id="289" w:author="Andrew Mitchell" w:date="2014-08-06T12:53:00Z">
          <w:r w:rsidRPr="00385456" w:rsidDel="000D2909">
            <w:rPr>
              <w:sz w:val="22"/>
              <w:szCs w:val="22"/>
            </w:rPr>
            <w:delText>Creat</w:delText>
          </w:r>
          <w:r w:rsidR="00C23E77" w:rsidDel="000D2909">
            <w:rPr>
              <w:sz w:val="22"/>
              <w:szCs w:val="22"/>
            </w:rPr>
            <w:delText xml:space="preserve">ion of </w:delText>
          </w:r>
          <w:r w:rsidRPr="00385456" w:rsidDel="000D2909">
            <w:rPr>
              <w:sz w:val="22"/>
              <w:szCs w:val="22"/>
            </w:rPr>
            <w:delText xml:space="preserve">a </w:delText>
          </w:r>
          <w:r w:rsidDel="000D2909">
            <w:rPr>
              <w:sz w:val="22"/>
              <w:szCs w:val="22"/>
            </w:rPr>
            <w:delText>basic</w:delText>
          </w:r>
          <w:r w:rsidRPr="00385456" w:rsidDel="000D2909">
            <w:rPr>
              <w:sz w:val="22"/>
              <w:szCs w:val="22"/>
            </w:rPr>
            <w:delText xml:space="preserve"> content model coverin</w:delText>
          </w:r>
          <w:r w:rsidDel="000D2909">
            <w:rPr>
              <w:sz w:val="22"/>
              <w:szCs w:val="22"/>
            </w:rPr>
            <w:delText xml:space="preserve">g core concepts across guidance and </w:delText>
          </w:r>
          <w:r w:rsidRPr="00385456" w:rsidDel="000D2909">
            <w:rPr>
              <w:sz w:val="22"/>
              <w:szCs w:val="22"/>
            </w:rPr>
            <w:delText xml:space="preserve"> quality standards </w:delText>
          </w:r>
        </w:del>
      </w:moveFrom>
    </w:p>
    <w:moveFromRangeEnd w:id="287"/>
    <w:p w:rsidR="003D7D9D" w:rsidRPr="00385456" w:rsidDel="00A83053" w:rsidRDefault="003D7D9D" w:rsidP="00E05B5D">
      <w:pPr>
        <w:pStyle w:val="ListParagraph"/>
        <w:numPr>
          <w:ilvl w:val="1"/>
          <w:numId w:val="59"/>
        </w:numPr>
        <w:spacing w:line="240" w:lineRule="auto"/>
        <w:rPr>
          <w:del w:id="290" w:author="Alison Desimone" w:date="2014-08-06T10:11:00Z"/>
          <w:sz w:val="22"/>
          <w:szCs w:val="22"/>
        </w:rPr>
      </w:pPr>
      <w:del w:id="291" w:author="Alison Desimone" w:date="2014-08-06T10:11:00Z">
        <w:r w:rsidRPr="00385456" w:rsidDel="00A83053">
          <w:rPr>
            <w:sz w:val="22"/>
            <w:szCs w:val="22"/>
          </w:rPr>
          <w:delText>Automat</w:delText>
        </w:r>
        <w:r w:rsidR="00C23E77" w:rsidDel="00A83053">
          <w:rPr>
            <w:sz w:val="22"/>
            <w:szCs w:val="22"/>
          </w:rPr>
          <w:delText xml:space="preserve">ion of </w:delText>
        </w:r>
        <w:r w:rsidRPr="00385456" w:rsidDel="00A83053">
          <w:rPr>
            <w:sz w:val="22"/>
            <w:szCs w:val="22"/>
          </w:rPr>
          <w:delText xml:space="preserve"> the loading of content into a graph data store</w:delText>
        </w:r>
      </w:del>
    </w:p>
    <w:p w:rsidR="003D7D9D" w:rsidRPr="00385456" w:rsidDel="00A83053" w:rsidRDefault="003D7D9D" w:rsidP="00E05B5D">
      <w:pPr>
        <w:pStyle w:val="ListParagraph"/>
        <w:numPr>
          <w:ilvl w:val="1"/>
          <w:numId w:val="59"/>
        </w:numPr>
        <w:spacing w:line="240" w:lineRule="auto"/>
        <w:rPr>
          <w:del w:id="292" w:author="Alison Desimone" w:date="2014-08-06T10:15:00Z"/>
          <w:sz w:val="22"/>
          <w:szCs w:val="22"/>
        </w:rPr>
      </w:pPr>
      <w:del w:id="293" w:author="Alison Desimone" w:date="2014-08-06T10:15:00Z">
        <w:r w:rsidRPr="00385456" w:rsidDel="00A83053">
          <w:rPr>
            <w:sz w:val="22"/>
            <w:szCs w:val="22"/>
          </w:rPr>
          <w:delText>Automat</w:delText>
        </w:r>
        <w:r w:rsidR="00C23E77" w:rsidDel="00A83053">
          <w:rPr>
            <w:sz w:val="22"/>
            <w:szCs w:val="22"/>
          </w:rPr>
          <w:delText xml:space="preserve">ion of </w:delText>
        </w:r>
        <w:r w:rsidRPr="00385456" w:rsidDel="00A83053">
          <w:rPr>
            <w:sz w:val="22"/>
            <w:szCs w:val="22"/>
          </w:rPr>
          <w:delText xml:space="preserve"> concept extraction from core </w:delText>
        </w:r>
        <w:r w:rsidR="00C23E77" w:rsidDel="00A83053">
          <w:rPr>
            <w:sz w:val="22"/>
            <w:szCs w:val="22"/>
          </w:rPr>
          <w:delText xml:space="preserve">NICE </w:delText>
        </w:r>
        <w:r w:rsidRPr="00385456" w:rsidDel="00A83053">
          <w:rPr>
            <w:sz w:val="22"/>
            <w:szCs w:val="22"/>
          </w:rPr>
          <w:delText xml:space="preserve">content entities </w:delText>
        </w:r>
        <w:r w:rsidDel="00A83053">
          <w:rPr>
            <w:sz w:val="22"/>
            <w:szCs w:val="22"/>
          </w:rPr>
          <w:delText xml:space="preserve">such as </w:delText>
        </w:r>
        <w:r w:rsidRPr="00385456" w:rsidDel="00A83053">
          <w:rPr>
            <w:sz w:val="22"/>
            <w:szCs w:val="22"/>
          </w:rPr>
          <w:delText xml:space="preserve"> recommendations, </w:delText>
        </w:r>
        <w:r w:rsidR="00C23E77" w:rsidDel="00A83053">
          <w:rPr>
            <w:sz w:val="22"/>
            <w:szCs w:val="22"/>
          </w:rPr>
          <w:delText xml:space="preserve">and </w:delText>
        </w:r>
        <w:r w:rsidRPr="00385456" w:rsidDel="00A83053">
          <w:rPr>
            <w:sz w:val="22"/>
            <w:szCs w:val="22"/>
          </w:rPr>
          <w:delText>evidence statements using  a natural language processing  (NLP) tool</w:delText>
        </w:r>
      </w:del>
    </w:p>
    <w:p w:rsidR="003D7D9D" w:rsidRPr="00385456" w:rsidDel="00165448" w:rsidRDefault="003D7D9D" w:rsidP="00E05B5D">
      <w:pPr>
        <w:pStyle w:val="ListParagraph"/>
        <w:numPr>
          <w:ilvl w:val="1"/>
          <w:numId w:val="59"/>
        </w:numPr>
        <w:spacing w:line="240" w:lineRule="auto"/>
        <w:rPr>
          <w:del w:id="294" w:author="Alison Desimone" w:date="2014-08-06T10:15:00Z"/>
          <w:sz w:val="22"/>
          <w:szCs w:val="22"/>
        </w:rPr>
      </w:pPr>
      <w:del w:id="295" w:author="Alison Desimone" w:date="2014-08-06T10:15:00Z">
        <w:r w:rsidRPr="00385456" w:rsidDel="00165448">
          <w:rPr>
            <w:sz w:val="22"/>
            <w:szCs w:val="22"/>
          </w:rPr>
          <w:delText>Link</w:delText>
        </w:r>
        <w:r w:rsidR="00C23E77" w:rsidDel="00165448">
          <w:rPr>
            <w:sz w:val="22"/>
            <w:szCs w:val="22"/>
          </w:rPr>
          <w:delText>age of</w:delText>
        </w:r>
        <w:r w:rsidRPr="00385456" w:rsidDel="00165448">
          <w:rPr>
            <w:sz w:val="22"/>
            <w:szCs w:val="22"/>
          </w:rPr>
          <w:delText xml:space="preserve"> </w:delText>
        </w:r>
        <w:r w:rsidR="00C23E77" w:rsidDel="00165448">
          <w:rPr>
            <w:sz w:val="22"/>
            <w:szCs w:val="22"/>
          </w:rPr>
          <w:delText xml:space="preserve"> concept</w:delText>
        </w:r>
        <w:r w:rsidDel="00165448">
          <w:rPr>
            <w:sz w:val="22"/>
            <w:szCs w:val="22"/>
          </w:rPr>
          <w:delText xml:space="preserve">s in the content </w:delText>
        </w:r>
        <w:r w:rsidRPr="00385456" w:rsidDel="00165448">
          <w:rPr>
            <w:sz w:val="22"/>
            <w:szCs w:val="22"/>
          </w:rPr>
          <w:delText>to existing external</w:delText>
        </w:r>
        <w:r w:rsidDel="00165448">
          <w:rPr>
            <w:sz w:val="22"/>
            <w:szCs w:val="22"/>
          </w:rPr>
          <w:delText xml:space="preserve"> datasets and vocabularies such as</w:delText>
        </w:r>
        <w:r w:rsidRPr="00385456" w:rsidDel="00165448">
          <w:rPr>
            <w:sz w:val="22"/>
            <w:szCs w:val="22"/>
          </w:rPr>
          <w:delText xml:space="preserve"> Freebase, MeSH and DrugBank.</w:delText>
        </w:r>
      </w:del>
    </w:p>
    <w:p w:rsidR="003D7D9D" w:rsidRPr="00385456" w:rsidDel="00165448" w:rsidRDefault="003D7D9D" w:rsidP="00E05B5D">
      <w:pPr>
        <w:pStyle w:val="ListParagraph"/>
        <w:numPr>
          <w:ilvl w:val="1"/>
          <w:numId w:val="59"/>
        </w:numPr>
        <w:spacing w:line="240" w:lineRule="auto"/>
        <w:rPr>
          <w:del w:id="296" w:author="Alison Desimone" w:date="2014-08-06T10:16:00Z"/>
          <w:sz w:val="22"/>
          <w:szCs w:val="22"/>
        </w:rPr>
      </w:pPr>
      <w:del w:id="297" w:author="Alison Desimone" w:date="2014-08-06T10:16:00Z">
        <w:r w:rsidRPr="00385456" w:rsidDel="00165448">
          <w:rPr>
            <w:sz w:val="22"/>
            <w:szCs w:val="22"/>
          </w:rPr>
          <w:delText>Enabled access to the data in graph form to allow users</w:delText>
        </w:r>
        <w:r w:rsidDel="00165448">
          <w:rPr>
            <w:sz w:val="22"/>
            <w:szCs w:val="22"/>
          </w:rPr>
          <w:delText xml:space="preserve"> both</w:delText>
        </w:r>
        <w:r w:rsidRPr="00385456" w:rsidDel="00165448">
          <w:rPr>
            <w:sz w:val="22"/>
            <w:szCs w:val="22"/>
          </w:rPr>
          <w:delText xml:space="preserve"> to</w:delText>
        </w:r>
        <w:r w:rsidDel="00165448">
          <w:rPr>
            <w:sz w:val="22"/>
            <w:szCs w:val="22"/>
          </w:rPr>
          <w:delText>:</w:delText>
        </w:r>
        <w:r w:rsidRPr="00385456" w:rsidDel="00165448">
          <w:rPr>
            <w:sz w:val="22"/>
            <w:szCs w:val="22"/>
          </w:rPr>
          <w:delText xml:space="preserve"> </w:delText>
        </w:r>
      </w:del>
    </w:p>
    <w:p w:rsidR="003D7D9D" w:rsidRPr="00385456" w:rsidDel="000D2909" w:rsidRDefault="003D7D9D" w:rsidP="00E05B5D">
      <w:pPr>
        <w:pStyle w:val="ListParagraph"/>
        <w:numPr>
          <w:ilvl w:val="2"/>
          <w:numId w:val="59"/>
        </w:numPr>
        <w:spacing w:line="240" w:lineRule="auto"/>
        <w:rPr>
          <w:del w:id="298" w:author="Andrew Mitchell" w:date="2014-08-06T12:52:00Z"/>
          <w:sz w:val="22"/>
          <w:szCs w:val="22"/>
        </w:rPr>
      </w:pPr>
      <w:moveFromRangeStart w:id="299" w:author="Alison Desimone" w:date="2014-08-06T10:17:00Z" w:name="move395083548"/>
      <w:moveFrom w:id="300" w:author="Alison Desimone" w:date="2014-08-06T10:17:00Z">
        <w:r w:rsidRPr="00385456" w:rsidDel="00165448">
          <w:rPr>
            <w:sz w:val="22"/>
            <w:szCs w:val="22"/>
          </w:rPr>
          <w:t>traverse back through provenance of a recommendation, to find  discussion, evidence statements and studies related to a particular recommenda</w:t>
        </w:r>
        <w:del w:id="301" w:author="Andrew Mitchell" w:date="2014-08-06T12:52:00Z">
          <w:r w:rsidRPr="00385456" w:rsidDel="000D2909">
            <w:rPr>
              <w:sz w:val="22"/>
              <w:szCs w:val="22"/>
            </w:rPr>
            <w:delText>tion</w:delText>
          </w:r>
        </w:del>
      </w:moveFrom>
    </w:p>
    <w:p w:rsidR="003D7D9D" w:rsidRPr="000D2909" w:rsidDel="00165448" w:rsidRDefault="003D7D9D" w:rsidP="000D2909">
      <w:pPr>
        <w:ind w:left="720"/>
        <w:rPr>
          <w:sz w:val="22"/>
          <w:szCs w:val="22"/>
          <w:rPrChange w:id="302" w:author="Andrew Mitchell" w:date="2014-08-06T12:53:00Z">
            <w:rPr/>
          </w:rPrChange>
        </w:rPr>
        <w:pPrChange w:id="303" w:author="Andrew Mitchell" w:date="2014-08-06T12:53:00Z">
          <w:pPr>
            <w:pStyle w:val="ListParagraph"/>
            <w:numPr>
              <w:ilvl w:val="2"/>
              <w:numId w:val="59"/>
            </w:numPr>
            <w:spacing w:line="240" w:lineRule="auto"/>
            <w:ind w:left="1224" w:hanging="504"/>
          </w:pPr>
        </w:pPrChange>
      </w:pPr>
      <w:moveFrom w:id="304" w:author="Alison Desimone" w:date="2014-08-06T10:17:00Z">
        <w:r w:rsidRPr="000D2909" w:rsidDel="00165448">
          <w:rPr>
            <w:sz w:val="22"/>
            <w:szCs w:val="22"/>
            <w:rPrChange w:id="305" w:author="Andrew Mitchell" w:date="2014-08-06T12:53:00Z">
              <w:rPr/>
            </w:rPrChange>
          </w:rPr>
          <w:t>Search or group content by subject</w:t>
        </w:r>
      </w:moveFrom>
    </w:p>
    <w:moveFromRangeEnd w:id="299"/>
    <w:p w:rsidR="003D7D9D" w:rsidDel="00165448" w:rsidRDefault="003D7D9D" w:rsidP="00E05B5D">
      <w:pPr>
        <w:pStyle w:val="ListParagraph"/>
        <w:numPr>
          <w:ilvl w:val="1"/>
          <w:numId w:val="59"/>
        </w:numPr>
        <w:spacing w:line="240" w:lineRule="auto"/>
        <w:rPr>
          <w:del w:id="306" w:author="Alison Desimone" w:date="2014-08-06T10:21:00Z"/>
          <w:sz w:val="22"/>
          <w:szCs w:val="22"/>
        </w:rPr>
      </w:pPr>
      <w:del w:id="307" w:author="Alison Desimone" w:date="2014-08-06T10:21:00Z">
        <w:r w:rsidRPr="00385456" w:rsidDel="00165448">
          <w:rPr>
            <w:sz w:val="22"/>
            <w:szCs w:val="22"/>
          </w:rPr>
          <w:delText>Creat</w:delText>
        </w:r>
        <w:r w:rsidR="00A6261C" w:rsidDel="00165448">
          <w:rPr>
            <w:sz w:val="22"/>
            <w:szCs w:val="22"/>
          </w:rPr>
          <w:delText xml:space="preserve">ion of </w:delText>
        </w:r>
        <w:r w:rsidRPr="00385456" w:rsidDel="00165448">
          <w:rPr>
            <w:sz w:val="22"/>
            <w:szCs w:val="22"/>
          </w:rPr>
          <w:delText xml:space="preserve"> a rudimentary method for </w:delText>
        </w:r>
        <w:r w:rsidR="00A6261C" w:rsidDel="00165448">
          <w:rPr>
            <w:sz w:val="22"/>
            <w:szCs w:val="22"/>
          </w:rPr>
          <w:delText>creating and uploading</w:delText>
        </w:r>
        <w:r w:rsidRPr="00385456" w:rsidDel="00165448">
          <w:rPr>
            <w:sz w:val="22"/>
            <w:szCs w:val="22"/>
          </w:rPr>
          <w:delText xml:space="preserve"> content into the graph database</w:delText>
        </w:r>
      </w:del>
    </w:p>
    <w:p w:rsidR="00504F01" w:rsidRPr="00E05B5D" w:rsidDel="00165448" w:rsidRDefault="00504F01" w:rsidP="00E05B5D">
      <w:pPr>
        <w:pStyle w:val="ListParagraph"/>
        <w:numPr>
          <w:ilvl w:val="1"/>
          <w:numId w:val="59"/>
        </w:numPr>
        <w:spacing w:line="240" w:lineRule="auto"/>
        <w:rPr>
          <w:del w:id="308" w:author="Alison Desimone" w:date="2014-08-06T10:22:00Z"/>
          <w:sz w:val="22"/>
          <w:szCs w:val="22"/>
        </w:rPr>
      </w:pPr>
      <w:del w:id="309" w:author="Alison Desimone" w:date="2014-08-06T10:22:00Z">
        <w:r w:rsidRPr="00385456" w:rsidDel="00165448">
          <w:rPr>
            <w:sz w:val="22"/>
          </w:rPr>
          <w:delText xml:space="preserve">Creation of a </w:delText>
        </w:r>
        <w:r w:rsidDel="00165448">
          <w:rPr>
            <w:sz w:val="22"/>
          </w:rPr>
          <w:fldChar w:fldCharType="begin"/>
        </w:r>
        <w:r w:rsidDel="00165448">
          <w:rPr>
            <w:sz w:val="22"/>
          </w:rPr>
          <w:delInstrText xml:space="preserve"> HYPERLINK "https://nicelinkeddata.wordpress.com/" </w:delInstrText>
        </w:r>
        <w:r w:rsidDel="00165448">
          <w:rPr>
            <w:sz w:val="22"/>
          </w:rPr>
          <w:fldChar w:fldCharType="separate"/>
        </w:r>
        <w:r w:rsidRPr="00385456" w:rsidDel="00165448">
          <w:rPr>
            <w:rStyle w:val="Hyperlink"/>
            <w:sz w:val="22"/>
          </w:rPr>
          <w:delText>blog</w:delText>
        </w:r>
        <w:r w:rsidDel="00165448">
          <w:rPr>
            <w:sz w:val="22"/>
          </w:rPr>
          <w:fldChar w:fldCharType="end"/>
        </w:r>
        <w:r w:rsidRPr="00385456" w:rsidDel="00165448">
          <w:rPr>
            <w:sz w:val="22"/>
          </w:rPr>
          <w:delText xml:space="preserve"> to </w:delText>
        </w:r>
        <w:r w:rsidDel="00165448">
          <w:rPr>
            <w:sz w:val="22"/>
          </w:rPr>
          <w:delText xml:space="preserve">discuss the </w:delText>
        </w:r>
        <w:r w:rsidRPr="00385456" w:rsidDel="00165448">
          <w:rPr>
            <w:sz w:val="22"/>
          </w:rPr>
          <w:delText xml:space="preserve">background to Linked Data </w:delText>
        </w:r>
        <w:r w:rsidDel="00165448">
          <w:rPr>
            <w:sz w:val="22"/>
          </w:rPr>
          <w:delText>and specific issues in the project as they arose</w:delText>
        </w:r>
      </w:del>
    </w:p>
    <w:p w:rsidR="003E3525" w:rsidRDefault="00A961C0" w:rsidP="00E05B5D">
      <w:pPr>
        <w:pStyle w:val="Heading1"/>
        <w:numPr>
          <w:ilvl w:val="0"/>
          <w:numId w:val="59"/>
        </w:numPr>
        <w:spacing w:line="276" w:lineRule="auto"/>
        <w:rPr>
          <w:sz w:val="24"/>
        </w:rPr>
      </w:pPr>
      <w:r w:rsidRPr="00E05B5D">
        <w:rPr>
          <w:sz w:val="24"/>
        </w:rPr>
        <w:t>Discussion of initial findings and observations</w:t>
      </w:r>
    </w:p>
    <w:p w:rsidR="00255D7F" w:rsidRDefault="00230947" w:rsidP="00E05B5D">
      <w:pPr>
        <w:spacing w:line="276" w:lineRule="auto"/>
        <w:jc w:val="both"/>
        <w:rPr>
          <w:rFonts w:ascii="Arial" w:hAnsi="Arial" w:cs="Arial"/>
          <w:sz w:val="22"/>
          <w:szCs w:val="22"/>
        </w:rPr>
      </w:pPr>
      <w:r w:rsidRPr="00E05B5D">
        <w:rPr>
          <w:rFonts w:ascii="Arial" w:hAnsi="Arial" w:cs="Arial"/>
          <w:sz w:val="22"/>
          <w:szCs w:val="22"/>
        </w:rPr>
        <w:t xml:space="preserve">Detailed observations captured on the various stages of work leading to creation of the demonstrator are captured in Appendix 1.  </w:t>
      </w:r>
      <w:r w:rsidR="00844C1C">
        <w:rPr>
          <w:rFonts w:ascii="Arial" w:hAnsi="Arial" w:cs="Arial"/>
          <w:sz w:val="22"/>
          <w:szCs w:val="22"/>
        </w:rPr>
        <w:t>Core</w:t>
      </w:r>
      <w:r w:rsidRPr="00E05B5D">
        <w:rPr>
          <w:rFonts w:ascii="Arial" w:hAnsi="Arial" w:cs="Arial"/>
          <w:sz w:val="22"/>
          <w:szCs w:val="22"/>
        </w:rPr>
        <w:t xml:space="preserve"> observations and</w:t>
      </w:r>
      <w:r w:rsidR="002535E6" w:rsidRPr="00E05B5D">
        <w:rPr>
          <w:rFonts w:ascii="Arial" w:hAnsi="Arial" w:cs="Arial"/>
          <w:sz w:val="22"/>
          <w:szCs w:val="22"/>
        </w:rPr>
        <w:t xml:space="preserve"> observations</w:t>
      </w:r>
      <w:r w:rsidRPr="00E05B5D">
        <w:rPr>
          <w:rFonts w:ascii="Arial" w:hAnsi="Arial" w:cs="Arial"/>
          <w:sz w:val="22"/>
          <w:szCs w:val="22"/>
        </w:rPr>
        <w:t xml:space="preserve"> pertinent to specific hypotheses are listed below, with links to detailed observations in the appendix where relevant.</w:t>
      </w:r>
    </w:p>
    <w:p w:rsidR="00842183" w:rsidRPr="00E05B5D" w:rsidRDefault="00842183" w:rsidP="00E05B5D">
      <w:pPr>
        <w:rPr>
          <w:rFonts w:ascii="Arial" w:hAnsi="Arial" w:cs="Arial"/>
          <w:sz w:val="22"/>
          <w:szCs w:val="22"/>
        </w:rPr>
      </w:pPr>
    </w:p>
    <w:p w:rsidR="00255D7F" w:rsidRPr="00167B4B" w:rsidRDefault="00FF0E93">
      <w:pPr>
        <w:pStyle w:val="ListParagraph"/>
        <w:numPr>
          <w:ilvl w:val="1"/>
          <w:numId w:val="90"/>
        </w:numPr>
        <w:rPr>
          <w:b/>
          <w:sz w:val="22"/>
          <w:szCs w:val="22"/>
          <w:rPrChange w:id="310" w:author="Alison Desimone" w:date="2014-08-06T10:40:00Z">
            <w:rPr/>
          </w:rPrChange>
        </w:rPr>
        <w:pPrChange w:id="311" w:author="Alison Desimone" w:date="2014-08-06T10:40:00Z">
          <w:pPr>
            <w:pStyle w:val="ListParagraph"/>
            <w:numPr>
              <w:ilvl w:val="1"/>
              <w:numId w:val="59"/>
            </w:numPr>
            <w:ind w:left="792" w:hanging="432"/>
          </w:pPr>
        </w:pPrChange>
      </w:pPr>
      <w:r w:rsidRPr="00167B4B">
        <w:rPr>
          <w:b/>
          <w:sz w:val="22"/>
          <w:szCs w:val="22"/>
          <w:rPrChange w:id="312" w:author="Alison Desimone" w:date="2014-08-06T10:40:00Z">
            <w:rPr/>
          </w:rPrChange>
        </w:rPr>
        <w:t xml:space="preserve">Core observations </w:t>
      </w:r>
    </w:p>
    <w:p w:rsidR="003D7D9D" w:rsidRPr="00167B4B" w:rsidRDefault="00842183">
      <w:pPr>
        <w:pStyle w:val="ListParagraph"/>
        <w:numPr>
          <w:ilvl w:val="2"/>
          <w:numId w:val="90"/>
        </w:numPr>
        <w:rPr>
          <w:sz w:val="22"/>
          <w:szCs w:val="22"/>
          <w:rPrChange w:id="313" w:author="Alison Desimone" w:date="2014-08-06T10:40:00Z">
            <w:rPr/>
          </w:rPrChange>
        </w:rPr>
        <w:pPrChange w:id="314" w:author="Alison Desimone" w:date="2014-08-06T10:40:00Z">
          <w:pPr>
            <w:pStyle w:val="ListParagraph"/>
            <w:numPr>
              <w:ilvl w:val="2"/>
              <w:numId w:val="59"/>
            </w:numPr>
            <w:ind w:left="1224" w:hanging="504"/>
          </w:pPr>
        </w:pPrChange>
      </w:pPr>
      <w:r w:rsidRPr="00167B4B">
        <w:rPr>
          <w:sz w:val="22"/>
          <w:szCs w:val="22"/>
          <w:rPrChange w:id="315" w:author="Alison Desimone" w:date="2014-08-06T10:40:00Z">
            <w:rPr/>
          </w:rPrChange>
        </w:rPr>
        <w:t>Modelling ontologies and developing the technology is possible and proven</w:t>
      </w:r>
    </w:p>
    <w:p w:rsidR="003D7D9D" w:rsidRDefault="00234772">
      <w:pPr>
        <w:pStyle w:val="ListParagraph"/>
        <w:numPr>
          <w:ilvl w:val="2"/>
          <w:numId w:val="90"/>
        </w:numPr>
        <w:jc w:val="both"/>
        <w:rPr>
          <w:sz w:val="22"/>
          <w:szCs w:val="22"/>
        </w:rPr>
        <w:pPrChange w:id="316" w:author="Alison Desimone" w:date="2014-08-06T10:40:00Z">
          <w:pPr>
            <w:pStyle w:val="ListParagraph"/>
            <w:numPr>
              <w:ilvl w:val="2"/>
              <w:numId w:val="59"/>
            </w:numPr>
            <w:ind w:left="1224" w:hanging="504"/>
            <w:jc w:val="both"/>
          </w:pPr>
        </w:pPrChange>
      </w:pPr>
      <w:r w:rsidRPr="00E05B5D">
        <w:rPr>
          <w:sz w:val="22"/>
          <w:szCs w:val="22"/>
        </w:rPr>
        <w:t>The process of modelling is complex, from c</w:t>
      </w:r>
      <w:r w:rsidR="00255D7F" w:rsidRPr="00E05B5D">
        <w:rPr>
          <w:sz w:val="22"/>
          <w:szCs w:val="22"/>
        </w:rPr>
        <w:t xml:space="preserve">hoosing </w:t>
      </w:r>
      <w:del w:id="317" w:author="Alison Desimone" w:date="2014-08-06T10:32:00Z">
        <w:r w:rsidR="00255D7F" w:rsidRPr="00E05B5D" w:rsidDel="00D6136D">
          <w:rPr>
            <w:sz w:val="22"/>
            <w:szCs w:val="22"/>
          </w:rPr>
          <w:delText xml:space="preserve"> </w:delText>
        </w:r>
      </w:del>
      <w:r w:rsidR="00255D7F" w:rsidRPr="00E05B5D">
        <w:rPr>
          <w:sz w:val="22"/>
          <w:szCs w:val="22"/>
        </w:rPr>
        <w:t>the t</w:t>
      </w:r>
      <w:r w:rsidR="00FF0E93" w:rsidRPr="00E05B5D">
        <w:rPr>
          <w:sz w:val="22"/>
          <w:szCs w:val="22"/>
        </w:rPr>
        <w:t xml:space="preserve">ype of modelling language, formality, logic and reasoning </w:t>
      </w:r>
      <w:r w:rsidRPr="00E05B5D">
        <w:rPr>
          <w:sz w:val="22"/>
          <w:szCs w:val="22"/>
        </w:rPr>
        <w:t>to defining the line between content, data and metadata</w:t>
      </w:r>
      <w:r w:rsidR="0074507C">
        <w:rPr>
          <w:sz w:val="22"/>
          <w:szCs w:val="22"/>
        </w:rPr>
        <w:t>.</w:t>
      </w:r>
    </w:p>
    <w:p w:rsidR="00842183" w:rsidRDefault="00234772">
      <w:pPr>
        <w:pStyle w:val="ListParagraph"/>
        <w:numPr>
          <w:ilvl w:val="2"/>
          <w:numId w:val="90"/>
        </w:numPr>
        <w:jc w:val="both"/>
        <w:rPr>
          <w:sz w:val="22"/>
          <w:szCs w:val="22"/>
        </w:rPr>
        <w:pPrChange w:id="318" w:author="Alison Desimone" w:date="2014-08-06T10:40:00Z">
          <w:pPr>
            <w:pStyle w:val="ListParagraph"/>
            <w:numPr>
              <w:ilvl w:val="2"/>
              <w:numId w:val="59"/>
            </w:numPr>
            <w:ind w:left="1224" w:hanging="504"/>
            <w:jc w:val="both"/>
          </w:pPr>
        </w:pPrChange>
      </w:pPr>
      <w:r w:rsidRPr="00E05B5D">
        <w:rPr>
          <w:sz w:val="22"/>
          <w:szCs w:val="22"/>
        </w:rPr>
        <w:t xml:space="preserve">The choice of annotating blocks of content versus modelling fundamental </w:t>
      </w:r>
      <w:r w:rsidR="003D7D9D">
        <w:rPr>
          <w:sz w:val="22"/>
          <w:szCs w:val="22"/>
        </w:rPr>
        <w:t xml:space="preserve">  </w:t>
      </w:r>
      <w:r w:rsidRPr="00E05B5D">
        <w:rPr>
          <w:sz w:val="22"/>
          <w:szCs w:val="22"/>
        </w:rPr>
        <w:t xml:space="preserve">concepts and relationships needs to be taken case by case, weighing up maintenance and tagging effort versus </w:t>
      </w:r>
      <w:r w:rsidR="003D7D9D">
        <w:rPr>
          <w:sz w:val="22"/>
          <w:szCs w:val="22"/>
        </w:rPr>
        <w:t xml:space="preserve">the </w:t>
      </w:r>
      <w:r w:rsidRPr="00E05B5D">
        <w:rPr>
          <w:sz w:val="22"/>
          <w:szCs w:val="22"/>
        </w:rPr>
        <w:t>benefits of a more granular model.</w:t>
      </w:r>
    </w:p>
    <w:p w:rsidR="003D7D9D" w:rsidRPr="00E05B5D" w:rsidRDefault="003D7D9D">
      <w:pPr>
        <w:pStyle w:val="ListParagraph"/>
        <w:numPr>
          <w:ilvl w:val="2"/>
          <w:numId w:val="90"/>
        </w:numPr>
        <w:jc w:val="both"/>
        <w:rPr>
          <w:sz w:val="22"/>
          <w:szCs w:val="22"/>
        </w:rPr>
        <w:pPrChange w:id="319" w:author="Alison Desimone" w:date="2014-08-06T10:40:00Z">
          <w:pPr>
            <w:pStyle w:val="ListParagraph"/>
            <w:numPr>
              <w:ilvl w:val="2"/>
              <w:numId w:val="59"/>
            </w:numPr>
            <w:ind w:left="1224" w:hanging="504"/>
            <w:jc w:val="both"/>
          </w:pPr>
        </w:pPrChange>
      </w:pPr>
      <w:r w:rsidRPr="00385456">
        <w:rPr>
          <w:sz w:val="22"/>
          <w:szCs w:val="22"/>
        </w:rPr>
        <w:t xml:space="preserve">Provenance and </w:t>
      </w:r>
      <w:r>
        <w:rPr>
          <w:sz w:val="22"/>
          <w:szCs w:val="22"/>
        </w:rPr>
        <w:t>FOAF</w:t>
      </w:r>
      <w:ins w:id="320" w:author="Alison Desimone" w:date="2014-08-06T11:21:00Z">
        <w:r w:rsidR="00405248">
          <w:rPr>
            <w:rStyle w:val="FootnoteReference"/>
            <w:sz w:val="22"/>
            <w:szCs w:val="22"/>
          </w:rPr>
          <w:footnoteReference w:id="8"/>
        </w:r>
      </w:ins>
      <w:r w:rsidRPr="00385456">
        <w:rPr>
          <w:sz w:val="22"/>
          <w:szCs w:val="22"/>
        </w:rPr>
        <w:t xml:space="preserve"> </w:t>
      </w:r>
      <w:r w:rsidR="00844C1C">
        <w:rPr>
          <w:sz w:val="22"/>
          <w:szCs w:val="22"/>
        </w:rPr>
        <w:t xml:space="preserve">ontology </w:t>
      </w:r>
      <w:r w:rsidRPr="00385456">
        <w:rPr>
          <w:sz w:val="22"/>
          <w:szCs w:val="22"/>
        </w:rPr>
        <w:t xml:space="preserve">models are some of the most robust existing </w:t>
      </w:r>
      <w:r>
        <w:rPr>
          <w:sz w:val="22"/>
          <w:szCs w:val="22"/>
        </w:rPr>
        <w:t xml:space="preserve">ontology </w:t>
      </w:r>
      <w:r w:rsidRPr="00385456">
        <w:rPr>
          <w:sz w:val="22"/>
          <w:szCs w:val="22"/>
        </w:rPr>
        <w:t>standards</w:t>
      </w:r>
      <w:r>
        <w:rPr>
          <w:sz w:val="22"/>
          <w:szCs w:val="22"/>
        </w:rPr>
        <w:t xml:space="preserve"> and should be incorporated into the NICE model</w:t>
      </w:r>
      <w:r w:rsidR="00844C1C">
        <w:rPr>
          <w:sz w:val="22"/>
          <w:szCs w:val="22"/>
        </w:rPr>
        <w:t xml:space="preserve"> where appropriate.</w:t>
      </w:r>
    </w:p>
    <w:p w:rsidR="00842183" w:rsidRDefault="00234772">
      <w:pPr>
        <w:pStyle w:val="ListParagraph"/>
        <w:numPr>
          <w:ilvl w:val="2"/>
          <w:numId w:val="90"/>
        </w:numPr>
        <w:jc w:val="both"/>
        <w:rPr>
          <w:sz w:val="22"/>
          <w:szCs w:val="22"/>
        </w:rPr>
        <w:pPrChange w:id="323" w:author="Alison Desimone" w:date="2014-08-06T10:40:00Z">
          <w:pPr>
            <w:pStyle w:val="ListParagraph"/>
            <w:numPr>
              <w:ilvl w:val="2"/>
              <w:numId w:val="59"/>
            </w:numPr>
            <w:ind w:left="1224" w:hanging="504"/>
            <w:jc w:val="both"/>
          </w:pPr>
        </w:pPrChange>
      </w:pPr>
      <w:r>
        <w:rPr>
          <w:sz w:val="22"/>
          <w:szCs w:val="22"/>
        </w:rPr>
        <w:t>Getting the model right is</w:t>
      </w:r>
      <w:r w:rsidR="00FF0E93" w:rsidRPr="00E05B5D">
        <w:rPr>
          <w:sz w:val="22"/>
          <w:szCs w:val="22"/>
        </w:rPr>
        <w:t xml:space="preserve"> fundamental to the success</w:t>
      </w:r>
      <w:r w:rsidR="00255D7F" w:rsidRPr="00E05B5D">
        <w:rPr>
          <w:sz w:val="22"/>
          <w:szCs w:val="22"/>
        </w:rPr>
        <w:t xml:space="preserve"> of </w:t>
      </w:r>
      <w:r>
        <w:rPr>
          <w:sz w:val="22"/>
          <w:szCs w:val="22"/>
        </w:rPr>
        <w:t>implementing linked data principles and will require the right level of resource.</w:t>
      </w:r>
    </w:p>
    <w:p w:rsidR="00842183" w:rsidRDefault="00842183">
      <w:pPr>
        <w:pStyle w:val="ListParagraph"/>
        <w:numPr>
          <w:ilvl w:val="2"/>
          <w:numId w:val="90"/>
        </w:numPr>
        <w:jc w:val="both"/>
        <w:rPr>
          <w:sz w:val="22"/>
          <w:szCs w:val="22"/>
        </w:rPr>
        <w:pPrChange w:id="324" w:author="Alison Desimone" w:date="2014-08-06T10:40:00Z">
          <w:pPr>
            <w:pStyle w:val="ListParagraph"/>
            <w:numPr>
              <w:ilvl w:val="2"/>
              <w:numId w:val="59"/>
            </w:numPr>
            <w:ind w:left="1224" w:hanging="504"/>
            <w:jc w:val="both"/>
          </w:pPr>
        </w:pPrChange>
      </w:pPr>
      <w:r>
        <w:rPr>
          <w:sz w:val="22"/>
          <w:szCs w:val="22"/>
        </w:rPr>
        <w:t xml:space="preserve">NICE </w:t>
      </w:r>
      <w:r w:rsidR="00FF0E93" w:rsidRPr="00E05B5D">
        <w:rPr>
          <w:sz w:val="22"/>
          <w:szCs w:val="22"/>
        </w:rPr>
        <w:t xml:space="preserve">Content cannot be simply </w:t>
      </w:r>
      <w:r>
        <w:rPr>
          <w:sz w:val="22"/>
          <w:szCs w:val="22"/>
        </w:rPr>
        <w:t>separated</w:t>
      </w:r>
      <w:r w:rsidR="00FF0E93" w:rsidRPr="00E05B5D">
        <w:rPr>
          <w:sz w:val="22"/>
          <w:szCs w:val="22"/>
        </w:rPr>
        <w:t xml:space="preserve"> and </w:t>
      </w:r>
      <w:r>
        <w:rPr>
          <w:sz w:val="22"/>
          <w:szCs w:val="22"/>
        </w:rPr>
        <w:t>loaded</w:t>
      </w:r>
      <w:r w:rsidRPr="002B49FE">
        <w:rPr>
          <w:sz w:val="22"/>
          <w:szCs w:val="22"/>
        </w:rPr>
        <w:t xml:space="preserve"> into </w:t>
      </w:r>
      <w:ins w:id="325" w:author="Andrew Mitchell" w:date="2014-08-06T13:11:00Z">
        <w:r w:rsidR="00D26246">
          <w:rPr>
            <w:sz w:val="22"/>
            <w:szCs w:val="22"/>
          </w:rPr>
          <w:t xml:space="preserve">a formal </w:t>
        </w:r>
      </w:ins>
      <w:r w:rsidRPr="002B49FE">
        <w:rPr>
          <w:sz w:val="22"/>
          <w:szCs w:val="22"/>
        </w:rPr>
        <w:t>model</w:t>
      </w:r>
      <w:r>
        <w:rPr>
          <w:sz w:val="22"/>
          <w:szCs w:val="22"/>
        </w:rPr>
        <w:t xml:space="preserve"> as it is. A level of r</w:t>
      </w:r>
      <w:r w:rsidR="00FF0E93" w:rsidRPr="00E05B5D">
        <w:rPr>
          <w:sz w:val="22"/>
          <w:szCs w:val="22"/>
        </w:rPr>
        <w:t>e</w:t>
      </w:r>
      <w:r>
        <w:rPr>
          <w:sz w:val="22"/>
          <w:szCs w:val="22"/>
        </w:rPr>
        <w:t>-</w:t>
      </w:r>
      <w:r w:rsidR="00FF0E93" w:rsidRPr="00E05B5D">
        <w:rPr>
          <w:sz w:val="22"/>
          <w:szCs w:val="22"/>
        </w:rPr>
        <w:t xml:space="preserve">authoring </w:t>
      </w:r>
      <w:r>
        <w:rPr>
          <w:sz w:val="22"/>
          <w:szCs w:val="22"/>
        </w:rPr>
        <w:t>will be</w:t>
      </w:r>
      <w:r w:rsidR="00FF0E93" w:rsidRPr="00E05B5D">
        <w:rPr>
          <w:sz w:val="22"/>
          <w:szCs w:val="22"/>
        </w:rPr>
        <w:t xml:space="preserve"> required</w:t>
      </w:r>
      <w:r>
        <w:rPr>
          <w:sz w:val="22"/>
          <w:szCs w:val="22"/>
        </w:rPr>
        <w:t>.</w:t>
      </w:r>
    </w:p>
    <w:p w:rsidR="00A961C0" w:rsidRDefault="00FF0E93">
      <w:pPr>
        <w:pStyle w:val="ListParagraph"/>
        <w:numPr>
          <w:ilvl w:val="2"/>
          <w:numId w:val="90"/>
        </w:numPr>
        <w:jc w:val="both"/>
        <w:rPr>
          <w:ins w:id="326" w:author="Alison Desimone" w:date="2014-08-06T11:25:00Z"/>
          <w:sz w:val="22"/>
          <w:szCs w:val="22"/>
        </w:rPr>
        <w:pPrChange w:id="327" w:author="Alison Desimone" w:date="2014-08-06T10:40:00Z">
          <w:pPr>
            <w:pStyle w:val="ListParagraph"/>
            <w:numPr>
              <w:ilvl w:val="2"/>
              <w:numId w:val="59"/>
            </w:numPr>
            <w:ind w:left="1224" w:hanging="504"/>
            <w:jc w:val="both"/>
          </w:pPr>
        </w:pPrChange>
      </w:pPr>
      <w:r w:rsidRPr="00E05B5D">
        <w:rPr>
          <w:sz w:val="22"/>
          <w:szCs w:val="22"/>
        </w:rPr>
        <w:lastRenderedPageBreak/>
        <w:t xml:space="preserve">The level of structure required to make guidance </w:t>
      </w:r>
      <w:ins w:id="328" w:author="Andrew Mitchell" w:date="2014-08-06T13:12:00Z">
        <w:r w:rsidR="00D26246">
          <w:rPr>
            <w:sz w:val="22"/>
            <w:szCs w:val="22"/>
          </w:rPr>
          <w:t>‘</w:t>
        </w:r>
      </w:ins>
      <w:r w:rsidRPr="00E05B5D">
        <w:rPr>
          <w:sz w:val="22"/>
          <w:szCs w:val="22"/>
        </w:rPr>
        <w:t>executable</w:t>
      </w:r>
      <w:ins w:id="329" w:author="Andrew Mitchell" w:date="2014-08-06T13:12:00Z">
        <w:r w:rsidR="00D26246">
          <w:rPr>
            <w:sz w:val="22"/>
            <w:szCs w:val="22"/>
          </w:rPr>
          <w:t xml:space="preserve">’ i.e. to enable </w:t>
        </w:r>
      </w:ins>
      <w:ins w:id="330" w:author="Andrew Mitchell" w:date="2014-08-06T13:13:00Z">
        <w:r w:rsidR="00D26246">
          <w:rPr>
            <w:sz w:val="22"/>
            <w:szCs w:val="22"/>
          </w:rPr>
          <w:t xml:space="preserve">fundamental </w:t>
        </w:r>
      </w:ins>
      <w:ins w:id="331" w:author="Andrew Mitchell" w:date="2014-08-06T13:12:00Z">
        <w:r w:rsidR="00D26246">
          <w:rPr>
            <w:sz w:val="22"/>
            <w:szCs w:val="22"/>
          </w:rPr>
          <w:t>integration within decision support tools,</w:t>
        </w:r>
      </w:ins>
      <w:r w:rsidRPr="00E05B5D">
        <w:rPr>
          <w:sz w:val="22"/>
          <w:szCs w:val="22"/>
        </w:rPr>
        <w:t xml:space="preserve"> is significantly more than just to support authoring and presentation enhancements.</w:t>
      </w:r>
      <w:del w:id="332" w:author="Andrew Mitchell" w:date="2014-08-06T13:12:00Z">
        <w:r w:rsidRPr="00E05B5D" w:rsidDel="00D26246">
          <w:rPr>
            <w:sz w:val="22"/>
            <w:szCs w:val="22"/>
          </w:rPr>
          <w:delText xml:space="preserve"> </w:delText>
        </w:r>
        <w:commentRangeStart w:id="333"/>
        <w:r w:rsidRPr="00E05B5D" w:rsidDel="00D26246">
          <w:rPr>
            <w:sz w:val="22"/>
            <w:szCs w:val="22"/>
          </w:rPr>
          <w:delText>To improve interoperability is a layer in between.</w:delText>
        </w:r>
        <w:commentRangeEnd w:id="333"/>
        <w:r w:rsidR="00F501AF" w:rsidDel="00D26246">
          <w:rPr>
            <w:rStyle w:val="CommentReference"/>
            <w:rFonts w:ascii="Times New Roman" w:hAnsi="Times New Roman" w:cs="Times New Roman"/>
          </w:rPr>
          <w:commentReference w:id="333"/>
        </w:r>
      </w:del>
    </w:p>
    <w:p w:rsidR="00405248" w:rsidRPr="00E05B5D" w:rsidRDefault="00405248">
      <w:pPr>
        <w:pStyle w:val="ListParagraph"/>
        <w:ind w:left="1288"/>
        <w:jc w:val="both"/>
        <w:rPr>
          <w:sz w:val="22"/>
          <w:szCs w:val="22"/>
        </w:rPr>
        <w:pPrChange w:id="334" w:author="Alison Desimone" w:date="2014-08-06T11:25:00Z">
          <w:pPr>
            <w:pStyle w:val="ListParagraph"/>
            <w:numPr>
              <w:ilvl w:val="2"/>
              <w:numId w:val="59"/>
            </w:numPr>
            <w:ind w:left="1224" w:hanging="504"/>
            <w:jc w:val="both"/>
          </w:pPr>
        </w:pPrChange>
      </w:pPr>
    </w:p>
    <w:p w:rsidR="00AD624F" w:rsidRPr="00C55783" w:rsidRDefault="00632254">
      <w:pPr>
        <w:pStyle w:val="ListParagraph"/>
        <w:numPr>
          <w:ilvl w:val="1"/>
          <w:numId w:val="90"/>
        </w:numPr>
        <w:rPr>
          <w:i/>
          <w:sz w:val="22"/>
          <w:szCs w:val="22"/>
          <w:rPrChange w:id="335" w:author="Alison Desimone" w:date="2014-08-06T10:46:00Z">
            <w:rPr>
              <w:b/>
              <w:i/>
              <w:sz w:val="22"/>
              <w:szCs w:val="22"/>
            </w:rPr>
          </w:rPrChange>
        </w:rPr>
        <w:pPrChange w:id="336" w:author="Alison Desimone" w:date="2014-08-06T10:41:00Z">
          <w:pPr>
            <w:pStyle w:val="ListParagraph"/>
            <w:numPr>
              <w:ilvl w:val="1"/>
              <w:numId w:val="59"/>
            </w:numPr>
            <w:ind w:left="792" w:hanging="432"/>
          </w:pPr>
        </w:pPrChange>
      </w:pPr>
      <w:r>
        <w:rPr>
          <w:b/>
          <w:sz w:val="22"/>
          <w:szCs w:val="22"/>
        </w:rPr>
        <w:t xml:space="preserve">Observations on </w:t>
      </w:r>
      <w:r w:rsidR="00A961C0" w:rsidRPr="00E05B5D">
        <w:rPr>
          <w:b/>
          <w:sz w:val="22"/>
          <w:szCs w:val="22"/>
        </w:rPr>
        <w:t>Hypothesis 1</w:t>
      </w:r>
      <w:r w:rsidR="00A961C0" w:rsidRPr="00167B4B">
        <w:rPr>
          <w:b/>
          <w:sz w:val="22"/>
          <w:szCs w:val="22"/>
          <w:rPrChange w:id="337" w:author="Alison Desimone" w:date="2014-08-06T10:41:00Z">
            <w:rPr>
              <w:b/>
              <w:i/>
              <w:sz w:val="22"/>
              <w:szCs w:val="22"/>
            </w:rPr>
          </w:rPrChange>
        </w:rPr>
        <w:t xml:space="preserve">: </w:t>
      </w:r>
      <w:r w:rsidR="00A961C0" w:rsidRPr="00C55783">
        <w:rPr>
          <w:i/>
          <w:sz w:val="22"/>
          <w:szCs w:val="22"/>
          <w:rPrChange w:id="338" w:author="Alison Desimone" w:date="2014-08-06T10:46:00Z">
            <w:rPr>
              <w:b/>
              <w:i/>
              <w:sz w:val="22"/>
              <w:szCs w:val="22"/>
            </w:rPr>
          </w:rPrChange>
        </w:rPr>
        <w:t>NICE can efficiently and effectively develop content that is structured and embedded with rich metadata</w:t>
      </w:r>
    </w:p>
    <w:p w:rsidR="003D7D9D" w:rsidRDefault="00632254">
      <w:pPr>
        <w:pStyle w:val="ListParagraph"/>
        <w:numPr>
          <w:ilvl w:val="2"/>
          <w:numId w:val="90"/>
        </w:numPr>
        <w:jc w:val="both"/>
        <w:rPr>
          <w:sz w:val="22"/>
          <w:szCs w:val="22"/>
        </w:rPr>
        <w:pPrChange w:id="339" w:author="Alison Desimone" w:date="2014-08-06T10:41:00Z">
          <w:pPr>
            <w:pStyle w:val="ListParagraph"/>
            <w:numPr>
              <w:ilvl w:val="2"/>
              <w:numId w:val="59"/>
            </w:numPr>
            <w:ind w:left="1224" w:hanging="504"/>
            <w:jc w:val="both"/>
          </w:pPr>
        </w:pPrChange>
      </w:pPr>
      <w:commentRangeStart w:id="340"/>
      <w:r w:rsidRPr="00E05B5D">
        <w:rPr>
          <w:sz w:val="22"/>
          <w:szCs w:val="22"/>
        </w:rPr>
        <w:t xml:space="preserve">A </w:t>
      </w:r>
      <w:r w:rsidR="003D7D9D">
        <w:rPr>
          <w:sz w:val="22"/>
          <w:szCs w:val="22"/>
        </w:rPr>
        <w:t>rudimentary</w:t>
      </w:r>
      <w:r w:rsidR="002330B7" w:rsidRPr="00E05B5D">
        <w:rPr>
          <w:sz w:val="22"/>
          <w:szCs w:val="22"/>
        </w:rPr>
        <w:t xml:space="preserve"> </w:t>
      </w:r>
      <w:r w:rsidR="003E3525" w:rsidRPr="00E05B5D">
        <w:rPr>
          <w:sz w:val="22"/>
          <w:szCs w:val="22"/>
        </w:rPr>
        <w:t>method for writing/creating content into the graph database</w:t>
      </w:r>
      <w:r w:rsidR="002330B7" w:rsidRPr="00E05B5D">
        <w:rPr>
          <w:sz w:val="22"/>
          <w:szCs w:val="22"/>
        </w:rPr>
        <w:t xml:space="preserve"> </w:t>
      </w:r>
      <w:r w:rsidR="00230947" w:rsidRPr="00E05B5D">
        <w:rPr>
          <w:sz w:val="22"/>
          <w:szCs w:val="22"/>
        </w:rPr>
        <w:t xml:space="preserve">has </w:t>
      </w:r>
      <w:r w:rsidR="000D633E" w:rsidRPr="00E05B5D">
        <w:rPr>
          <w:sz w:val="22"/>
          <w:szCs w:val="22"/>
        </w:rPr>
        <w:t xml:space="preserve">successfully </w:t>
      </w:r>
      <w:r w:rsidR="00230947" w:rsidRPr="00E05B5D">
        <w:rPr>
          <w:sz w:val="22"/>
          <w:szCs w:val="22"/>
        </w:rPr>
        <w:t>been created as part of the demonstrator</w:t>
      </w:r>
      <w:r w:rsidR="00AD624F" w:rsidRPr="00E05B5D">
        <w:rPr>
          <w:sz w:val="22"/>
          <w:szCs w:val="22"/>
        </w:rPr>
        <w:t>,</w:t>
      </w:r>
      <w:r w:rsidR="000D633E" w:rsidRPr="00E05B5D">
        <w:rPr>
          <w:sz w:val="22"/>
          <w:szCs w:val="22"/>
        </w:rPr>
        <w:t xml:space="preserve"> illustrating</w:t>
      </w:r>
      <w:del w:id="341" w:author="Andrew Mitchell" w:date="2014-08-06T13:18:00Z">
        <w:r w:rsidR="000D633E" w:rsidRPr="00E05B5D" w:rsidDel="00D26246">
          <w:rPr>
            <w:sz w:val="22"/>
            <w:szCs w:val="22"/>
          </w:rPr>
          <w:delText xml:space="preserve"> </w:delText>
        </w:r>
      </w:del>
      <w:r w:rsidR="000D633E" w:rsidRPr="00E05B5D">
        <w:rPr>
          <w:sz w:val="22"/>
          <w:szCs w:val="22"/>
        </w:rPr>
        <w:t xml:space="preserve"> the </w:t>
      </w:r>
      <w:proofErr w:type="gramStart"/>
      <w:r w:rsidR="000D633E" w:rsidRPr="00E05B5D">
        <w:rPr>
          <w:sz w:val="22"/>
          <w:szCs w:val="22"/>
        </w:rPr>
        <w:t>potential  to</w:t>
      </w:r>
      <w:proofErr w:type="gramEnd"/>
      <w:r w:rsidR="000D633E" w:rsidRPr="00E05B5D">
        <w:rPr>
          <w:sz w:val="22"/>
          <w:szCs w:val="22"/>
        </w:rPr>
        <w:t xml:space="preserve"> author content against specific ontologies and schemas</w:t>
      </w:r>
      <w:ins w:id="342" w:author="Andrew Mitchell" w:date="2014-08-06T13:13:00Z">
        <w:r w:rsidR="00D26246">
          <w:rPr>
            <w:sz w:val="22"/>
            <w:szCs w:val="22"/>
          </w:rPr>
          <w:t>.</w:t>
        </w:r>
      </w:ins>
      <w:commentRangeEnd w:id="340"/>
      <w:ins w:id="343" w:author="Andrew Mitchell" w:date="2014-08-06T13:18:00Z">
        <w:r w:rsidR="00D26246">
          <w:rPr>
            <w:rStyle w:val="CommentReference"/>
            <w:rFonts w:ascii="Times New Roman" w:hAnsi="Times New Roman" w:cs="Times New Roman"/>
          </w:rPr>
          <w:commentReference w:id="340"/>
        </w:r>
      </w:ins>
    </w:p>
    <w:p w:rsidR="00632254" w:rsidRPr="00E05B5D" w:rsidRDefault="00230947">
      <w:pPr>
        <w:pStyle w:val="ListParagraph"/>
        <w:numPr>
          <w:ilvl w:val="2"/>
          <w:numId w:val="90"/>
        </w:numPr>
        <w:jc w:val="both"/>
        <w:rPr>
          <w:sz w:val="22"/>
          <w:szCs w:val="22"/>
        </w:rPr>
        <w:pPrChange w:id="344" w:author="Alison Desimone" w:date="2014-08-06T10:41:00Z">
          <w:pPr>
            <w:pStyle w:val="ListParagraph"/>
            <w:numPr>
              <w:ilvl w:val="2"/>
              <w:numId w:val="59"/>
            </w:numPr>
            <w:ind w:left="1224" w:hanging="504"/>
            <w:jc w:val="both"/>
          </w:pPr>
        </w:pPrChange>
      </w:pPr>
      <w:r w:rsidRPr="00E05B5D">
        <w:rPr>
          <w:sz w:val="22"/>
          <w:szCs w:val="22"/>
        </w:rPr>
        <w:t xml:space="preserve">The Resource Description Framework (RDF) </w:t>
      </w:r>
      <w:ins w:id="345" w:author="Andrew Mitchell" w:date="2014-08-06T13:20:00Z">
        <w:r w:rsidR="00D26246">
          <w:rPr>
            <w:sz w:val="22"/>
            <w:szCs w:val="22"/>
          </w:rPr>
          <w:t xml:space="preserve">and its serialisation </w:t>
        </w:r>
      </w:ins>
      <w:r w:rsidRPr="00E05B5D">
        <w:rPr>
          <w:sz w:val="22"/>
          <w:szCs w:val="22"/>
        </w:rPr>
        <w:t xml:space="preserve">alone </w:t>
      </w:r>
      <w:proofErr w:type="gramStart"/>
      <w:r w:rsidRPr="00E05B5D">
        <w:rPr>
          <w:sz w:val="22"/>
          <w:szCs w:val="22"/>
        </w:rPr>
        <w:t>does</w:t>
      </w:r>
      <w:proofErr w:type="gramEnd"/>
      <w:r w:rsidRPr="00E05B5D">
        <w:rPr>
          <w:sz w:val="22"/>
          <w:szCs w:val="22"/>
        </w:rPr>
        <w:t xml:space="preserve"> not deliver </w:t>
      </w:r>
      <w:ins w:id="346" w:author="Andrew Mitchell" w:date="2014-08-06T13:21:00Z">
        <w:r w:rsidR="00D26246">
          <w:rPr>
            <w:sz w:val="22"/>
            <w:szCs w:val="22"/>
          </w:rPr>
          <w:t>what we might consider as ‘</w:t>
        </w:r>
      </w:ins>
      <w:r w:rsidRPr="00E05B5D">
        <w:rPr>
          <w:sz w:val="22"/>
          <w:szCs w:val="22"/>
        </w:rPr>
        <w:t>full</w:t>
      </w:r>
      <w:ins w:id="347" w:author="Andrew Mitchell" w:date="2014-08-06T13:21:00Z">
        <w:r w:rsidR="00D26246">
          <w:rPr>
            <w:sz w:val="22"/>
            <w:szCs w:val="22"/>
          </w:rPr>
          <w:t>y</w:t>
        </w:r>
      </w:ins>
      <w:r w:rsidRPr="00E05B5D">
        <w:rPr>
          <w:sz w:val="22"/>
          <w:szCs w:val="22"/>
        </w:rPr>
        <w:t xml:space="preserve"> structured</w:t>
      </w:r>
      <w:ins w:id="348" w:author="Andrew Mitchell" w:date="2014-08-06T13:21:00Z">
        <w:r w:rsidR="00D26246">
          <w:rPr>
            <w:sz w:val="22"/>
            <w:szCs w:val="22"/>
          </w:rPr>
          <w:t>’</w:t>
        </w:r>
      </w:ins>
      <w:r w:rsidRPr="00E05B5D">
        <w:rPr>
          <w:sz w:val="22"/>
          <w:szCs w:val="22"/>
        </w:rPr>
        <w:t xml:space="preserve"> content.  </w:t>
      </w:r>
      <w:del w:id="349" w:author="Andrew Mitchell" w:date="2014-08-06T13:19:00Z">
        <w:r w:rsidRPr="00E05B5D" w:rsidDel="00D26246">
          <w:rPr>
            <w:sz w:val="22"/>
            <w:szCs w:val="22"/>
          </w:rPr>
          <w:delText>Some form of markdown or additional schema will be required to control the lower level structure within the content</w:delText>
        </w:r>
        <w:r w:rsidR="00AD624F" w:rsidRPr="00E05B5D" w:rsidDel="00D26246">
          <w:rPr>
            <w:sz w:val="22"/>
            <w:szCs w:val="22"/>
          </w:rPr>
          <w:delText>, for example</w:delText>
        </w:r>
        <w:r w:rsidRPr="00E05B5D" w:rsidDel="00D26246">
          <w:rPr>
            <w:sz w:val="22"/>
            <w:szCs w:val="22"/>
          </w:rPr>
          <w:delText xml:space="preserve"> bullets/steps in a process</w:delText>
        </w:r>
      </w:del>
      <w:ins w:id="350" w:author="Andrew Mitchell" w:date="2014-08-06T13:19:00Z">
        <w:r w:rsidR="00D26246">
          <w:rPr>
            <w:sz w:val="22"/>
            <w:szCs w:val="22"/>
          </w:rPr>
          <w:t>It is common to use some form of markdown</w:t>
        </w:r>
      </w:ins>
      <w:ins w:id="351" w:author="Andrew Mitchell" w:date="2014-08-06T13:20:00Z">
        <w:r w:rsidR="00D26246">
          <w:rPr>
            <w:sz w:val="22"/>
            <w:szCs w:val="22"/>
          </w:rPr>
          <w:t xml:space="preserve"> or</w:t>
        </w:r>
      </w:ins>
      <w:ins w:id="352" w:author="Andrew Mitchell" w:date="2014-08-06T13:19:00Z">
        <w:r w:rsidR="00D26246">
          <w:rPr>
            <w:sz w:val="22"/>
            <w:szCs w:val="22"/>
          </w:rPr>
          <w:t xml:space="preserve"> XML schema to impose lower level structure on the content i.e. for tables, bullets/steps etc</w:t>
        </w:r>
      </w:ins>
      <w:r w:rsidR="002A52C9" w:rsidRPr="00E05B5D">
        <w:rPr>
          <w:sz w:val="22"/>
          <w:szCs w:val="22"/>
        </w:rPr>
        <w:t>.</w:t>
      </w:r>
    </w:p>
    <w:p w:rsidR="00632254" w:rsidRDefault="00F625E4">
      <w:pPr>
        <w:pStyle w:val="ListParagraph"/>
        <w:numPr>
          <w:ilvl w:val="2"/>
          <w:numId w:val="90"/>
        </w:numPr>
        <w:jc w:val="both"/>
        <w:rPr>
          <w:sz w:val="22"/>
          <w:szCs w:val="22"/>
        </w:rPr>
        <w:pPrChange w:id="353" w:author="Alison Desimone" w:date="2014-08-06T10:41:00Z">
          <w:pPr>
            <w:pStyle w:val="ListParagraph"/>
            <w:numPr>
              <w:ilvl w:val="2"/>
              <w:numId w:val="59"/>
            </w:numPr>
            <w:ind w:left="1224" w:hanging="504"/>
            <w:jc w:val="both"/>
          </w:pPr>
        </w:pPrChange>
      </w:pPr>
      <w:ins w:id="354" w:author="Andrew Mitchell" w:date="2014-08-06T13:21:00Z">
        <w:r>
          <w:rPr>
            <w:sz w:val="22"/>
            <w:szCs w:val="22"/>
          </w:rPr>
          <w:t xml:space="preserve">To the project teams knowledge </w:t>
        </w:r>
      </w:ins>
      <w:del w:id="355" w:author="Andrew Mitchell" w:date="2014-08-06T13:21:00Z">
        <w:r w:rsidR="00A631D9" w:rsidRPr="00E05B5D" w:rsidDel="00F625E4">
          <w:rPr>
            <w:sz w:val="22"/>
            <w:szCs w:val="22"/>
          </w:rPr>
          <w:delText>N</w:delText>
        </w:r>
      </w:del>
      <w:ins w:id="356" w:author="Andrew Mitchell" w:date="2014-08-06T13:21:00Z">
        <w:r>
          <w:rPr>
            <w:sz w:val="22"/>
            <w:szCs w:val="22"/>
          </w:rPr>
          <w:t>n</w:t>
        </w:r>
      </w:ins>
      <w:r w:rsidR="00A631D9" w:rsidRPr="00E05B5D">
        <w:rPr>
          <w:sz w:val="22"/>
          <w:szCs w:val="22"/>
        </w:rPr>
        <w:t xml:space="preserve">o robust authoring tools exist that support both text editing and </w:t>
      </w:r>
      <w:proofErr w:type="spellStart"/>
      <w:proofErr w:type="gramStart"/>
      <w:r w:rsidR="00A631D9" w:rsidRPr="00E05B5D">
        <w:rPr>
          <w:sz w:val="22"/>
          <w:szCs w:val="22"/>
        </w:rPr>
        <w:t>rdf</w:t>
      </w:r>
      <w:proofErr w:type="spellEnd"/>
      <w:proofErr w:type="gramEnd"/>
      <w:r w:rsidR="00A631D9" w:rsidRPr="00E05B5D">
        <w:rPr>
          <w:sz w:val="22"/>
          <w:szCs w:val="22"/>
        </w:rPr>
        <w:t xml:space="preserve"> structure</w:t>
      </w:r>
      <w:r w:rsidR="003D7D9D">
        <w:rPr>
          <w:sz w:val="22"/>
          <w:szCs w:val="22"/>
        </w:rPr>
        <w:t>, with the implication that</w:t>
      </w:r>
      <w:r w:rsidR="00A631D9" w:rsidRPr="00E05B5D">
        <w:rPr>
          <w:sz w:val="22"/>
          <w:szCs w:val="22"/>
        </w:rPr>
        <w:t xml:space="preserve"> </w:t>
      </w:r>
      <w:r w:rsidR="00230947" w:rsidRPr="00E05B5D">
        <w:rPr>
          <w:sz w:val="22"/>
          <w:szCs w:val="22"/>
        </w:rPr>
        <w:t xml:space="preserve">the development </w:t>
      </w:r>
      <w:ins w:id="357" w:author="Andrew Mitchell" w:date="2014-08-06T13:22:00Z">
        <w:r>
          <w:rPr>
            <w:sz w:val="22"/>
            <w:szCs w:val="22"/>
          </w:rPr>
          <w:t xml:space="preserve">or non-trivial configuration </w:t>
        </w:r>
      </w:ins>
      <w:r w:rsidR="00230947" w:rsidRPr="00E05B5D">
        <w:rPr>
          <w:sz w:val="22"/>
          <w:szCs w:val="22"/>
        </w:rPr>
        <w:t xml:space="preserve">of an authoring tool would be required. </w:t>
      </w:r>
    </w:p>
    <w:p w:rsidR="00632254" w:rsidRDefault="000D633E">
      <w:pPr>
        <w:pStyle w:val="ListParagraph"/>
        <w:numPr>
          <w:ilvl w:val="2"/>
          <w:numId w:val="90"/>
        </w:numPr>
        <w:jc w:val="both"/>
        <w:rPr>
          <w:sz w:val="22"/>
          <w:szCs w:val="22"/>
        </w:rPr>
        <w:pPrChange w:id="358" w:author="Alison Desimone" w:date="2014-08-06T10:41:00Z">
          <w:pPr>
            <w:pStyle w:val="ListParagraph"/>
            <w:numPr>
              <w:ilvl w:val="2"/>
              <w:numId w:val="59"/>
            </w:numPr>
            <w:ind w:left="1224" w:hanging="504"/>
            <w:jc w:val="both"/>
          </w:pPr>
        </w:pPrChange>
      </w:pPr>
      <w:r w:rsidRPr="00E05B5D">
        <w:rPr>
          <w:sz w:val="22"/>
          <w:szCs w:val="22"/>
        </w:rPr>
        <w:t xml:space="preserve">Assigning terms and concepts to content during </w:t>
      </w:r>
      <w:r w:rsidR="003D7D9D">
        <w:rPr>
          <w:sz w:val="22"/>
          <w:szCs w:val="22"/>
        </w:rPr>
        <w:t xml:space="preserve">the </w:t>
      </w:r>
      <w:r w:rsidRPr="00E05B5D">
        <w:rPr>
          <w:sz w:val="22"/>
          <w:szCs w:val="22"/>
        </w:rPr>
        <w:t>authoring</w:t>
      </w:r>
      <w:r w:rsidR="003D7D9D">
        <w:rPr>
          <w:sz w:val="22"/>
          <w:szCs w:val="22"/>
        </w:rPr>
        <w:t xml:space="preserve"> process</w:t>
      </w:r>
      <w:r w:rsidRPr="00E05B5D">
        <w:rPr>
          <w:sz w:val="22"/>
          <w:szCs w:val="22"/>
        </w:rPr>
        <w:t xml:space="preserve"> is likely to be more efficient than retrospective</w:t>
      </w:r>
      <w:r w:rsidR="003D7D9D">
        <w:rPr>
          <w:sz w:val="22"/>
          <w:szCs w:val="22"/>
        </w:rPr>
        <w:t xml:space="preserve"> tagging. However this</w:t>
      </w:r>
      <w:r w:rsidRPr="00E05B5D">
        <w:rPr>
          <w:sz w:val="22"/>
          <w:szCs w:val="22"/>
        </w:rPr>
        <w:t xml:space="preserve"> </w:t>
      </w:r>
      <w:r w:rsidR="00A631D9" w:rsidRPr="00E05B5D">
        <w:rPr>
          <w:sz w:val="22"/>
          <w:szCs w:val="22"/>
        </w:rPr>
        <w:t xml:space="preserve">was achieved retrospectively through use of the </w:t>
      </w:r>
      <w:r w:rsidR="00844C1C">
        <w:rPr>
          <w:sz w:val="22"/>
          <w:szCs w:val="22"/>
        </w:rPr>
        <w:t>NLP</w:t>
      </w:r>
      <w:r w:rsidR="006862C2" w:rsidRPr="00E05B5D">
        <w:rPr>
          <w:sz w:val="22"/>
          <w:szCs w:val="22"/>
        </w:rPr>
        <w:t xml:space="preserve"> tool </w:t>
      </w:r>
      <w:proofErr w:type="spellStart"/>
      <w:r w:rsidR="00A631D9" w:rsidRPr="00E05B5D">
        <w:rPr>
          <w:sz w:val="22"/>
          <w:szCs w:val="22"/>
        </w:rPr>
        <w:t>Textrazor</w:t>
      </w:r>
      <w:proofErr w:type="spellEnd"/>
      <w:ins w:id="359" w:author="Alison Desimone" w:date="2014-08-06T11:23:00Z">
        <w:r w:rsidR="00405248">
          <w:rPr>
            <w:rStyle w:val="FootnoteReference"/>
            <w:sz w:val="22"/>
            <w:szCs w:val="22"/>
          </w:rPr>
          <w:footnoteReference w:id="9"/>
        </w:r>
      </w:ins>
      <w:r w:rsidR="00A631D9" w:rsidRPr="00E05B5D">
        <w:rPr>
          <w:sz w:val="22"/>
          <w:szCs w:val="22"/>
        </w:rPr>
        <w:t xml:space="preserve"> (observation 8.2) </w:t>
      </w:r>
      <w:proofErr w:type="gramStart"/>
      <w:r w:rsidR="00A631D9" w:rsidRPr="00E05B5D">
        <w:rPr>
          <w:sz w:val="22"/>
          <w:szCs w:val="22"/>
        </w:rPr>
        <w:t>This</w:t>
      </w:r>
      <w:proofErr w:type="gramEnd"/>
      <w:r w:rsidR="00A631D9" w:rsidRPr="00E05B5D">
        <w:rPr>
          <w:sz w:val="22"/>
          <w:szCs w:val="22"/>
        </w:rPr>
        <w:t xml:space="preserve"> tool or something similar could be used to identify concepts in text at the time of authoring.</w:t>
      </w:r>
      <w:r w:rsidR="002F2891" w:rsidRPr="00E05B5D">
        <w:rPr>
          <w:sz w:val="22"/>
          <w:szCs w:val="22"/>
        </w:rPr>
        <w:t xml:space="preserve"> The demonstrator </w:t>
      </w:r>
      <w:del w:id="361" w:author="Andrew Mitchell" w:date="2014-08-06T13:23:00Z">
        <w:r w:rsidR="002F2891" w:rsidRPr="00E05B5D" w:rsidDel="00F625E4">
          <w:rPr>
            <w:sz w:val="22"/>
            <w:szCs w:val="22"/>
          </w:rPr>
          <w:delText xml:space="preserve">will </w:delText>
        </w:r>
      </w:del>
      <w:r w:rsidR="002F2891" w:rsidRPr="00E05B5D">
        <w:rPr>
          <w:sz w:val="22"/>
          <w:szCs w:val="22"/>
        </w:rPr>
        <w:t>illustrate</w:t>
      </w:r>
      <w:ins w:id="362" w:author="Andrew Mitchell" w:date="2014-08-06T13:23:00Z">
        <w:r w:rsidR="00F625E4">
          <w:rPr>
            <w:sz w:val="22"/>
            <w:szCs w:val="22"/>
          </w:rPr>
          <w:t>s</w:t>
        </w:r>
      </w:ins>
      <w:r w:rsidR="002F2891" w:rsidRPr="00E05B5D">
        <w:rPr>
          <w:sz w:val="22"/>
          <w:szCs w:val="22"/>
        </w:rPr>
        <w:t xml:space="preserve"> how this might work.</w:t>
      </w:r>
    </w:p>
    <w:p w:rsidR="00632254" w:rsidRDefault="00A631D9">
      <w:pPr>
        <w:pStyle w:val="ListParagraph"/>
        <w:numPr>
          <w:ilvl w:val="2"/>
          <w:numId w:val="90"/>
        </w:numPr>
        <w:jc w:val="both"/>
        <w:rPr>
          <w:sz w:val="22"/>
          <w:szCs w:val="22"/>
        </w:rPr>
        <w:pPrChange w:id="363" w:author="Alison Desimone" w:date="2014-08-06T10:41:00Z">
          <w:pPr>
            <w:pStyle w:val="ListParagraph"/>
            <w:numPr>
              <w:ilvl w:val="2"/>
              <w:numId w:val="59"/>
            </w:numPr>
            <w:ind w:left="1224" w:hanging="504"/>
            <w:jc w:val="both"/>
          </w:pPr>
        </w:pPrChange>
      </w:pPr>
      <w:del w:id="364" w:author="Andrew Mitchell" w:date="2014-08-06T13:25:00Z">
        <w:r w:rsidRPr="00E05B5D" w:rsidDel="00F625E4">
          <w:rPr>
            <w:sz w:val="22"/>
            <w:szCs w:val="22"/>
          </w:rPr>
          <w:delText xml:space="preserve">In a real world environment, </w:delText>
        </w:r>
      </w:del>
      <w:ins w:id="365" w:author="Andrew Mitchell" w:date="2014-08-06T13:26:00Z">
        <w:r w:rsidR="00F625E4">
          <w:rPr>
            <w:sz w:val="22"/>
            <w:szCs w:val="22"/>
          </w:rPr>
          <w:t>The automatic identification of terms within a block of text, and the associations within existing published data sets shouldn’t be relied upon to be 100% accurate</w:t>
        </w:r>
      </w:ins>
      <w:del w:id="366" w:author="Andrew Mitchell" w:date="2014-08-06T13:26:00Z">
        <w:r w:rsidRPr="00E05B5D" w:rsidDel="00F625E4">
          <w:rPr>
            <w:sz w:val="22"/>
            <w:szCs w:val="22"/>
          </w:rPr>
          <w:delText xml:space="preserve">a process </w:delText>
        </w:r>
      </w:del>
      <w:del w:id="367" w:author="Andrew Mitchell" w:date="2014-08-06T13:23:00Z">
        <w:r w:rsidRPr="00E05B5D" w:rsidDel="00F625E4">
          <w:rPr>
            <w:sz w:val="22"/>
            <w:szCs w:val="22"/>
          </w:rPr>
          <w:delText xml:space="preserve">may </w:delText>
        </w:r>
      </w:del>
      <w:del w:id="368" w:author="Andrew Mitchell" w:date="2014-08-06T13:26:00Z">
        <w:r w:rsidRPr="00E05B5D" w:rsidDel="00F625E4">
          <w:rPr>
            <w:sz w:val="22"/>
            <w:szCs w:val="22"/>
          </w:rPr>
          <w:delText>be required to validate that</w:delText>
        </w:r>
        <w:r w:rsidR="000D633E" w:rsidRPr="00E05B5D" w:rsidDel="00F625E4">
          <w:rPr>
            <w:sz w:val="22"/>
            <w:szCs w:val="22"/>
          </w:rPr>
          <w:delText xml:space="preserve"> annotat</w:delText>
        </w:r>
        <w:r w:rsidRPr="00E05B5D" w:rsidDel="00F625E4">
          <w:rPr>
            <w:sz w:val="22"/>
            <w:szCs w:val="22"/>
          </w:rPr>
          <w:delText>ion of</w:delText>
        </w:r>
        <w:r w:rsidR="000D633E" w:rsidRPr="00E05B5D" w:rsidDel="00F625E4">
          <w:rPr>
            <w:sz w:val="22"/>
            <w:szCs w:val="22"/>
          </w:rPr>
          <w:delText xml:space="preserve"> the text </w:delText>
        </w:r>
        <w:r w:rsidRPr="00E05B5D" w:rsidDel="00F625E4">
          <w:rPr>
            <w:sz w:val="22"/>
            <w:szCs w:val="22"/>
          </w:rPr>
          <w:delText>is correct, depending on the subject matter knowledge of the author</w:delText>
        </w:r>
      </w:del>
      <w:r w:rsidRPr="00E05B5D">
        <w:rPr>
          <w:sz w:val="22"/>
          <w:szCs w:val="22"/>
        </w:rPr>
        <w:t>.</w:t>
      </w:r>
      <w:ins w:id="369" w:author="Andrew Mitchell" w:date="2014-08-06T13:27:00Z">
        <w:r w:rsidR="00F625E4">
          <w:rPr>
            <w:sz w:val="22"/>
            <w:szCs w:val="22"/>
          </w:rPr>
          <w:t xml:space="preserve">  However they appear accurate enough to drive suggestions that could then be verified by a subject matter expert or author.</w:t>
        </w:r>
      </w:ins>
    </w:p>
    <w:p w:rsidR="00632254" w:rsidRPr="00E05B5D" w:rsidRDefault="002A52C9">
      <w:pPr>
        <w:pStyle w:val="ListParagraph"/>
        <w:numPr>
          <w:ilvl w:val="2"/>
          <w:numId w:val="90"/>
        </w:numPr>
        <w:jc w:val="both"/>
        <w:rPr>
          <w:sz w:val="22"/>
          <w:szCs w:val="22"/>
        </w:rPr>
        <w:pPrChange w:id="370" w:author="Alison Desimone" w:date="2014-08-06T10:41:00Z">
          <w:pPr>
            <w:pStyle w:val="ListParagraph"/>
            <w:numPr>
              <w:ilvl w:val="2"/>
              <w:numId w:val="59"/>
            </w:numPr>
            <w:ind w:left="1224" w:hanging="504"/>
            <w:jc w:val="both"/>
          </w:pPr>
        </w:pPrChange>
      </w:pPr>
      <w:r w:rsidRPr="00E05B5D">
        <w:rPr>
          <w:sz w:val="22"/>
          <w:szCs w:val="22"/>
        </w:rPr>
        <w:t xml:space="preserve">The </w:t>
      </w:r>
      <w:ins w:id="371" w:author="Andrew Mitchell" w:date="2014-08-06T13:29:00Z">
        <w:r w:rsidR="00F625E4">
          <w:rPr>
            <w:sz w:val="22"/>
            <w:szCs w:val="22"/>
          </w:rPr>
          <w:t>‘</w:t>
        </w:r>
      </w:ins>
      <w:ins w:id="372" w:author="Andrew Mitchell" w:date="2014-08-06T13:28:00Z">
        <w:r w:rsidR="00F625E4">
          <w:rPr>
            <w:sz w:val="22"/>
            <w:szCs w:val="22"/>
          </w:rPr>
          <w:t xml:space="preserve">NICE </w:t>
        </w:r>
      </w:ins>
      <w:r w:rsidRPr="00E05B5D">
        <w:rPr>
          <w:sz w:val="22"/>
          <w:szCs w:val="22"/>
        </w:rPr>
        <w:t>ontology</w:t>
      </w:r>
      <w:ins w:id="373" w:author="Andrew Mitchell" w:date="2014-08-06T13:29:00Z">
        <w:r w:rsidR="00F625E4">
          <w:rPr>
            <w:sz w:val="22"/>
            <w:szCs w:val="22"/>
          </w:rPr>
          <w:t>’</w:t>
        </w:r>
      </w:ins>
      <w:r w:rsidRPr="00E05B5D">
        <w:rPr>
          <w:sz w:val="22"/>
          <w:szCs w:val="22"/>
        </w:rPr>
        <w:t xml:space="preserve"> has </w:t>
      </w:r>
      <w:r w:rsidR="00632254">
        <w:rPr>
          <w:sz w:val="22"/>
          <w:szCs w:val="22"/>
        </w:rPr>
        <w:t>modelled</w:t>
      </w:r>
      <w:r w:rsidRPr="00E05B5D">
        <w:rPr>
          <w:sz w:val="22"/>
          <w:szCs w:val="22"/>
        </w:rPr>
        <w:t xml:space="preserve"> a number of relationships that are relevant to</w:t>
      </w:r>
      <w:r w:rsidR="009B74C3" w:rsidRPr="00E05B5D">
        <w:rPr>
          <w:sz w:val="22"/>
          <w:szCs w:val="22"/>
        </w:rPr>
        <w:t xml:space="preserve"> a</w:t>
      </w:r>
      <w:r w:rsidRPr="00E05B5D">
        <w:rPr>
          <w:sz w:val="22"/>
          <w:szCs w:val="22"/>
        </w:rPr>
        <w:t xml:space="preserve"> </w:t>
      </w:r>
      <w:del w:id="374" w:author="Andrew Mitchell" w:date="2014-08-06T13:29:00Z">
        <w:r w:rsidRPr="00E05B5D" w:rsidDel="00F625E4">
          <w:rPr>
            <w:sz w:val="22"/>
            <w:szCs w:val="22"/>
          </w:rPr>
          <w:delText xml:space="preserve">“ </w:delText>
        </w:r>
      </w:del>
      <w:r w:rsidRPr="00E05B5D">
        <w:rPr>
          <w:sz w:val="22"/>
          <w:szCs w:val="22"/>
        </w:rPr>
        <w:t>recommendation</w:t>
      </w:r>
      <w:del w:id="375" w:author="Andrew Mitchell" w:date="2014-08-06T13:29:00Z">
        <w:r w:rsidRPr="00E05B5D" w:rsidDel="00F625E4">
          <w:rPr>
            <w:sz w:val="22"/>
            <w:szCs w:val="22"/>
          </w:rPr>
          <w:delText>”</w:delText>
        </w:r>
      </w:del>
      <w:r w:rsidRPr="00E05B5D">
        <w:rPr>
          <w:sz w:val="22"/>
          <w:szCs w:val="22"/>
        </w:rPr>
        <w:t xml:space="preserve"> and in a full solution these would be suggested to the author at the time of creation of content to enable linkage of relevant content (e.g. evidence statements, discussion, studies). The demonstrator does not show this, but by the end of the project, a mock-up will be developed to show how this </w:t>
      </w:r>
      <w:r w:rsidR="002F2891" w:rsidRPr="00E05B5D">
        <w:rPr>
          <w:sz w:val="22"/>
          <w:szCs w:val="22"/>
        </w:rPr>
        <w:t xml:space="preserve">might </w:t>
      </w:r>
      <w:r w:rsidRPr="00E05B5D">
        <w:rPr>
          <w:sz w:val="22"/>
          <w:szCs w:val="22"/>
        </w:rPr>
        <w:t>look.</w:t>
      </w:r>
    </w:p>
    <w:p w:rsidR="003E3525" w:rsidRPr="00E05B5D" w:rsidRDefault="009B74C3">
      <w:pPr>
        <w:pStyle w:val="ListParagraph"/>
        <w:numPr>
          <w:ilvl w:val="2"/>
          <w:numId w:val="90"/>
        </w:numPr>
        <w:jc w:val="both"/>
        <w:rPr>
          <w:sz w:val="22"/>
          <w:szCs w:val="22"/>
        </w:rPr>
        <w:pPrChange w:id="376" w:author="Alison Desimone" w:date="2014-08-06T10:41:00Z">
          <w:pPr>
            <w:pStyle w:val="ListParagraph"/>
            <w:numPr>
              <w:ilvl w:val="2"/>
              <w:numId w:val="59"/>
            </w:numPr>
            <w:ind w:left="1224" w:hanging="504"/>
          </w:pPr>
        </w:pPrChange>
      </w:pPr>
      <w:r w:rsidRPr="00E05B5D">
        <w:rPr>
          <w:sz w:val="22"/>
          <w:szCs w:val="22"/>
        </w:rPr>
        <w:t xml:space="preserve">The demonstrator shows that it is possible to link to concepts in </w:t>
      </w:r>
      <w:r w:rsidR="002F2891" w:rsidRPr="00E05B5D">
        <w:rPr>
          <w:sz w:val="22"/>
          <w:szCs w:val="22"/>
        </w:rPr>
        <w:t xml:space="preserve">content </w:t>
      </w:r>
      <w:r w:rsidR="003E3525" w:rsidRPr="00E05B5D">
        <w:rPr>
          <w:sz w:val="22"/>
          <w:szCs w:val="22"/>
        </w:rPr>
        <w:t>to existing</w:t>
      </w:r>
      <w:r w:rsidR="002F2891" w:rsidRPr="00E05B5D">
        <w:rPr>
          <w:sz w:val="22"/>
          <w:szCs w:val="22"/>
        </w:rPr>
        <w:t xml:space="preserve"> external </w:t>
      </w:r>
      <w:del w:id="377" w:author="Alison Desimone" w:date="2014-08-06T11:22:00Z">
        <w:r w:rsidR="003E3525" w:rsidRPr="00E05B5D" w:rsidDel="00405248">
          <w:rPr>
            <w:sz w:val="22"/>
            <w:szCs w:val="22"/>
          </w:rPr>
          <w:delText xml:space="preserve"> </w:delText>
        </w:r>
      </w:del>
      <w:r w:rsidR="003E3525" w:rsidRPr="00E05B5D">
        <w:rPr>
          <w:sz w:val="22"/>
          <w:szCs w:val="22"/>
        </w:rPr>
        <w:t>datasets</w:t>
      </w:r>
      <w:r w:rsidR="002F2891" w:rsidRPr="00E05B5D">
        <w:rPr>
          <w:sz w:val="22"/>
          <w:szCs w:val="22"/>
        </w:rPr>
        <w:t>/vocabularies such as</w:t>
      </w:r>
      <w:r w:rsidR="003E3525" w:rsidRPr="00E05B5D">
        <w:rPr>
          <w:sz w:val="22"/>
          <w:szCs w:val="22"/>
        </w:rPr>
        <w:t xml:space="preserve"> Freebase, </w:t>
      </w:r>
      <w:proofErr w:type="spellStart"/>
      <w:r w:rsidR="003E3525" w:rsidRPr="00E05B5D">
        <w:rPr>
          <w:sz w:val="22"/>
          <w:szCs w:val="22"/>
        </w:rPr>
        <w:t>MeSH</w:t>
      </w:r>
      <w:proofErr w:type="spellEnd"/>
      <w:r w:rsidR="003E3525" w:rsidRPr="00E05B5D">
        <w:rPr>
          <w:sz w:val="22"/>
          <w:szCs w:val="22"/>
        </w:rPr>
        <w:t xml:space="preserve"> and </w:t>
      </w:r>
      <w:proofErr w:type="spellStart"/>
      <w:r w:rsidR="002330B7" w:rsidRPr="00E05B5D">
        <w:rPr>
          <w:sz w:val="22"/>
          <w:szCs w:val="22"/>
        </w:rPr>
        <w:t>D</w:t>
      </w:r>
      <w:r w:rsidR="003E3525" w:rsidRPr="00E05B5D">
        <w:rPr>
          <w:sz w:val="22"/>
          <w:szCs w:val="22"/>
        </w:rPr>
        <w:t>rugbank</w:t>
      </w:r>
      <w:proofErr w:type="spellEnd"/>
      <w:r w:rsidR="003E3525" w:rsidRPr="00E05B5D">
        <w:rPr>
          <w:sz w:val="22"/>
          <w:szCs w:val="22"/>
        </w:rPr>
        <w:t>.</w:t>
      </w:r>
      <w:r w:rsidRPr="00E05B5D">
        <w:rPr>
          <w:sz w:val="22"/>
          <w:szCs w:val="22"/>
        </w:rPr>
        <w:t xml:space="preserve"> NICE will need to consult on which are the most appropriate external vocabularies to link to. (Observation 8.3)</w:t>
      </w:r>
    </w:p>
    <w:p w:rsidR="004F2107" w:rsidRDefault="009B74C3">
      <w:pPr>
        <w:pStyle w:val="ListParagraph"/>
        <w:numPr>
          <w:ilvl w:val="2"/>
          <w:numId w:val="90"/>
        </w:numPr>
        <w:jc w:val="both"/>
        <w:rPr>
          <w:ins w:id="378" w:author="Alison Desimone" w:date="2014-08-06T11:26:00Z"/>
          <w:sz w:val="22"/>
          <w:szCs w:val="22"/>
        </w:rPr>
        <w:pPrChange w:id="379" w:author="Alison Desimone" w:date="2014-08-06T10:41:00Z">
          <w:pPr>
            <w:pStyle w:val="ListParagraph"/>
            <w:numPr>
              <w:ilvl w:val="2"/>
              <w:numId w:val="59"/>
            </w:numPr>
            <w:ind w:left="1224" w:hanging="504"/>
          </w:pPr>
        </w:pPrChange>
      </w:pPr>
      <w:r w:rsidRPr="00E05B5D">
        <w:rPr>
          <w:sz w:val="22"/>
          <w:szCs w:val="22"/>
        </w:rPr>
        <w:lastRenderedPageBreak/>
        <w:t>If internal NICE terms taken from the</w:t>
      </w:r>
      <w:ins w:id="380" w:author="Andrew Mitchell" w:date="2014-08-06T13:29:00Z">
        <w:r w:rsidR="00F625E4">
          <w:rPr>
            <w:sz w:val="22"/>
            <w:szCs w:val="22"/>
          </w:rPr>
          <w:t xml:space="preserve"> existing NICE</w:t>
        </w:r>
      </w:ins>
      <w:r w:rsidRPr="00E05B5D">
        <w:rPr>
          <w:sz w:val="22"/>
          <w:szCs w:val="22"/>
        </w:rPr>
        <w:t xml:space="preserve"> vocabulary pool, or something similar</w:t>
      </w:r>
      <w:r w:rsidR="002F2891">
        <w:rPr>
          <w:sz w:val="22"/>
          <w:szCs w:val="22"/>
        </w:rPr>
        <w:t>, are used to annotate content</w:t>
      </w:r>
      <w:r w:rsidRPr="00E05B5D">
        <w:rPr>
          <w:sz w:val="22"/>
          <w:szCs w:val="22"/>
        </w:rPr>
        <w:t>, these will themselves need to be modelled using the SKOS ontology</w:t>
      </w:r>
      <w:del w:id="381" w:author="Andrew Mitchell" w:date="2014-08-06T13:29:00Z">
        <w:r w:rsidRPr="00E05B5D" w:rsidDel="00F625E4">
          <w:rPr>
            <w:sz w:val="22"/>
            <w:szCs w:val="22"/>
          </w:rPr>
          <w:delText xml:space="preserve"> </w:delText>
        </w:r>
      </w:del>
      <w:r w:rsidR="002F2891">
        <w:rPr>
          <w:sz w:val="22"/>
          <w:szCs w:val="22"/>
        </w:rPr>
        <w:t xml:space="preserve"> for them to have </w:t>
      </w:r>
      <w:ins w:id="382" w:author="Andrew Mitchell" w:date="2014-08-06T13:30:00Z">
        <w:r w:rsidR="00F625E4">
          <w:rPr>
            <w:sz w:val="22"/>
            <w:szCs w:val="22"/>
          </w:rPr>
          <w:t xml:space="preserve">formally defined </w:t>
        </w:r>
      </w:ins>
      <w:r w:rsidR="002F2891">
        <w:rPr>
          <w:sz w:val="22"/>
          <w:szCs w:val="22"/>
        </w:rPr>
        <w:t>meaning outside of NICE</w:t>
      </w:r>
      <w:ins w:id="383" w:author="Andrew Mitchell" w:date="2014-08-06T13:30:00Z">
        <w:r w:rsidR="00F625E4">
          <w:rPr>
            <w:sz w:val="22"/>
            <w:szCs w:val="22"/>
          </w:rPr>
          <w:t xml:space="preserve"> and support a move towards semantic interoperability of our content </w:t>
        </w:r>
      </w:ins>
      <w:r w:rsidRPr="00E05B5D">
        <w:rPr>
          <w:sz w:val="22"/>
          <w:szCs w:val="22"/>
        </w:rPr>
        <w:t>(Observation 8.4)</w:t>
      </w:r>
    </w:p>
    <w:p w:rsidR="00405248" w:rsidRPr="00E05B5D" w:rsidRDefault="00405248">
      <w:pPr>
        <w:pStyle w:val="ListParagraph"/>
        <w:ind w:left="1288"/>
        <w:jc w:val="both"/>
        <w:rPr>
          <w:sz w:val="22"/>
          <w:szCs w:val="22"/>
        </w:rPr>
        <w:pPrChange w:id="384" w:author="Alison Desimone" w:date="2014-08-06T11:26:00Z">
          <w:pPr>
            <w:pStyle w:val="ListParagraph"/>
            <w:numPr>
              <w:ilvl w:val="2"/>
              <w:numId w:val="59"/>
            </w:numPr>
            <w:ind w:left="1224" w:hanging="504"/>
          </w:pPr>
        </w:pPrChange>
      </w:pPr>
    </w:p>
    <w:p w:rsidR="00F92EC9" w:rsidRPr="00C55783" w:rsidRDefault="00844C1C">
      <w:pPr>
        <w:pStyle w:val="ListParagraph"/>
        <w:numPr>
          <w:ilvl w:val="1"/>
          <w:numId w:val="90"/>
        </w:numPr>
        <w:rPr>
          <w:i/>
          <w:sz w:val="22"/>
          <w:szCs w:val="22"/>
          <w:rPrChange w:id="385" w:author="Alison Desimone" w:date="2014-08-06T10:46:00Z">
            <w:rPr>
              <w:b/>
              <w:i/>
              <w:sz w:val="22"/>
              <w:szCs w:val="22"/>
            </w:rPr>
          </w:rPrChange>
        </w:rPr>
        <w:pPrChange w:id="386" w:author="Alison Desimone" w:date="2014-08-06T10:41:00Z">
          <w:pPr>
            <w:pStyle w:val="ListParagraph"/>
            <w:numPr>
              <w:ilvl w:val="1"/>
              <w:numId w:val="59"/>
            </w:numPr>
            <w:ind w:left="792" w:hanging="432"/>
          </w:pPr>
        </w:pPrChange>
      </w:pPr>
      <w:r>
        <w:rPr>
          <w:b/>
          <w:sz w:val="22"/>
          <w:szCs w:val="22"/>
        </w:rPr>
        <w:t xml:space="preserve">Observations on </w:t>
      </w:r>
      <w:r w:rsidR="00A961C0" w:rsidRPr="00E05B5D">
        <w:rPr>
          <w:b/>
          <w:sz w:val="22"/>
          <w:szCs w:val="22"/>
        </w:rPr>
        <w:t xml:space="preserve">Hypothesis 2: </w:t>
      </w:r>
      <w:r w:rsidR="004F2107" w:rsidRPr="00E05B5D">
        <w:rPr>
          <w:b/>
          <w:sz w:val="22"/>
          <w:szCs w:val="22"/>
        </w:rPr>
        <w:t xml:space="preserve"> </w:t>
      </w:r>
      <w:r w:rsidR="004F2107" w:rsidRPr="00C55783">
        <w:rPr>
          <w:i/>
          <w:sz w:val="22"/>
          <w:szCs w:val="22"/>
          <w:rPrChange w:id="387" w:author="Alison Desimone" w:date="2014-08-06T10:46:00Z">
            <w:rPr>
              <w:b/>
              <w:i/>
              <w:sz w:val="22"/>
              <w:szCs w:val="22"/>
            </w:rPr>
          </w:rPrChange>
        </w:rPr>
        <w:t>NICE can maintain information products that are embedded with rich metadata efficiently and effectively and understand the impact of changes in the evidence base on the NICE portfolio of information products, including the potential significance of impacts on published guidance.</w:t>
      </w:r>
    </w:p>
    <w:p w:rsidR="002F2891" w:rsidRDefault="00F92EC9">
      <w:pPr>
        <w:pStyle w:val="ListParagraph"/>
        <w:numPr>
          <w:ilvl w:val="2"/>
          <w:numId w:val="90"/>
        </w:numPr>
        <w:jc w:val="both"/>
        <w:rPr>
          <w:sz w:val="22"/>
          <w:szCs w:val="22"/>
        </w:rPr>
        <w:pPrChange w:id="388" w:author="Alison Desimone" w:date="2014-08-06T10:42:00Z">
          <w:pPr>
            <w:pStyle w:val="ListParagraph"/>
            <w:numPr>
              <w:ilvl w:val="2"/>
              <w:numId w:val="59"/>
            </w:numPr>
            <w:ind w:left="1224" w:hanging="504"/>
            <w:jc w:val="both"/>
          </w:pPr>
        </w:pPrChange>
      </w:pPr>
      <w:del w:id="389" w:author="Andrew Mitchell" w:date="2014-08-06T13:32:00Z">
        <w:r w:rsidRPr="00E05B5D" w:rsidDel="00AA4C9D">
          <w:rPr>
            <w:sz w:val="22"/>
            <w:szCs w:val="22"/>
          </w:rPr>
          <w:delText>The scenario associated with this hypothesis has not specifically been developed for the  demonstrator but t</w:delText>
        </w:r>
      </w:del>
      <w:ins w:id="390" w:author="Andrew Mitchell" w:date="2014-08-06T13:32:00Z">
        <w:r w:rsidR="00AA4C9D">
          <w:rPr>
            <w:sz w:val="22"/>
            <w:szCs w:val="22"/>
          </w:rPr>
          <w:t>T</w:t>
        </w:r>
      </w:ins>
      <w:r w:rsidRPr="00E05B5D">
        <w:rPr>
          <w:sz w:val="22"/>
          <w:szCs w:val="22"/>
        </w:rPr>
        <w:t xml:space="preserve">he </w:t>
      </w:r>
      <w:ins w:id="391" w:author="Andrew Mitchell" w:date="2014-08-06T13:32:00Z">
        <w:r w:rsidR="00AA4C9D">
          <w:rPr>
            <w:sz w:val="22"/>
            <w:szCs w:val="22"/>
          </w:rPr>
          <w:t xml:space="preserve">NICE </w:t>
        </w:r>
      </w:ins>
      <w:r w:rsidRPr="00E05B5D">
        <w:rPr>
          <w:sz w:val="22"/>
          <w:szCs w:val="22"/>
        </w:rPr>
        <w:t>ontology has</w:t>
      </w:r>
      <w:ins w:id="392" w:author="Alison Desimone" w:date="2014-08-06T10:48:00Z">
        <w:r w:rsidR="00C55783">
          <w:rPr>
            <w:sz w:val="22"/>
            <w:szCs w:val="22"/>
          </w:rPr>
          <w:t xml:space="preserve"> successfully</w:t>
        </w:r>
      </w:ins>
      <w:r w:rsidRPr="00E05B5D">
        <w:rPr>
          <w:sz w:val="22"/>
          <w:szCs w:val="22"/>
        </w:rPr>
        <w:t xml:space="preserve"> m</w:t>
      </w:r>
      <w:r w:rsidR="00F562B2" w:rsidRPr="00E05B5D">
        <w:rPr>
          <w:sz w:val="22"/>
          <w:szCs w:val="22"/>
        </w:rPr>
        <w:t xml:space="preserve">odelled relationships between </w:t>
      </w:r>
      <w:del w:id="393" w:author="Alison Desimone" w:date="2014-08-06T11:33:00Z">
        <w:r w:rsidR="00F562B2" w:rsidRPr="00E05B5D" w:rsidDel="00444B5B">
          <w:rPr>
            <w:sz w:val="22"/>
            <w:szCs w:val="22"/>
          </w:rPr>
          <w:delText xml:space="preserve"> </w:delText>
        </w:r>
      </w:del>
      <w:r w:rsidRPr="00E05B5D">
        <w:rPr>
          <w:sz w:val="22"/>
          <w:szCs w:val="22"/>
        </w:rPr>
        <w:t>quality standards/statements, guidelines</w:t>
      </w:r>
      <w:proofErr w:type="gramStart"/>
      <w:r w:rsidRPr="00E05B5D">
        <w:rPr>
          <w:sz w:val="22"/>
          <w:szCs w:val="22"/>
        </w:rPr>
        <w:t>,  recommendations</w:t>
      </w:r>
      <w:proofErr w:type="gramEnd"/>
      <w:r w:rsidRPr="00E05B5D">
        <w:rPr>
          <w:sz w:val="22"/>
          <w:szCs w:val="22"/>
        </w:rPr>
        <w:t xml:space="preserve">, evidence statements and studies and the dataset can be queried to show the impact of a particular study/studies </w:t>
      </w:r>
      <w:ins w:id="394" w:author="Andrew Mitchell" w:date="2014-08-06T13:37:00Z">
        <w:r w:rsidR="00161D67">
          <w:rPr>
            <w:sz w:val="22"/>
            <w:szCs w:val="22"/>
          </w:rPr>
          <w:t>on associated NICE content.</w:t>
        </w:r>
      </w:ins>
      <w:del w:id="395" w:author="Andrew Mitchell" w:date="2014-08-06T13:37:00Z">
        <w:r w:rsidRPr="00E05B5D" w:rsidDel="00161D67">
          <w:rPr>
            <w:sz w:val="22"/>
            <w:szCs w:val="22"/>
          </w:rPr>
          <w:delText>throughout NICE</w:delText>
        </w:r>
      </w:del>
    </w:p>
    <w:p w:rsidR="00F92EC9" w:rsidRDefault="00F92EC9">
      <w:pPr>
        <w:pStyle w:val="ListParagraph"/>
        <w:numPr>
          <w:ilvl w:val="2"/>
          <w:numId w:val="90"/>
        </w:numPr>
        <w:jc w:val="both"/>
        <w:rPr>
          <w:sz w:val="22"/>
          <w:szCs w:val="22"/>
        </w:rPr>
        <w:pPrChange w:id="396" w:author="Alison Desimone" w:date="2014-08-06T10:42:00Z">
          <w:pPr>
            <w:pStyle w:val="ListParagraph"/>
            <w:numPr>
              <w:ilvl w:val="2"/>
              <w:numId w:val="59"/>
            </w:numPr>
            <w:ind w:left="1224" w:hanging="504"/>
            <w:jc w:val="both"/>
          </w:pPr>
        </w:pPrChange>
      </w:pPr>
      <w:r w:rsidRPr="00F92EC9">
        <w:rPr>
          <w:sz w:val="22"/>
          <w:szCs w:val="22"/>
        </w:rPr>
        <w:t xml:space="preserve">The annotation of content at the evidence statement/recommendation level with concepts taken from standard vocabularies enables the data to be queried to see the recommendations/evidence statements  that are about a particular topic area (such as treatment of diabetes with a particular combination of drugs). If the evidence in this area were to change, the affected evidence statements, recommendations and </w:t>
      </w:r>
      <w:ins w:id="397" w:author="Andrew Mitchell" w:date="2014-08-06T13:41:00Z">
        <w:r w:rsidR="00161D67">
          <w:rPr>
            <w:sz w:val="22"/>
            <w:szCs w:val="22"/>
          </w:rPr>
          <w:t xml:space="preserve">other </w:t>
        </w:r>
      </w:ins>
      <w:r w:rsidRPr="00F92EC9">
        <w:rPr>
          <w:sz w:val="22"/>
          <w:szCs w:val="22"/>
        </w:rPr>
        <w:t>products that are supported by those recommendations should be easily identifiable and thus the potential impact easily assessed.</w:t>
      </w:r>
    </w:p>
    <w:p w:rsidR="00F92EC9" w:rsidRDefault="00F92EC9">
      <w:pPr>
        <w:pStyle w:val="ListParagraph"/>
        <w:numPr>
          <w:ilvl w:val="2"/>
          <w:numId w:val="90"/>
        </w:numPr>
        <w:jc w:val="both"/>
        <w:rPr>
          <w:sz w:val="22"/>
          <w:szCs w:val="22"/>
        </w:rPr>
        <w:pPrChange w:id="398" w:author="Alison Desimone" w:date="2014-08-06T10:42:00Z">
          <w:pPr>
            <w:pStyle w:val="ListParagraph"/>
            <w:numPr>
              <w:ilvl w:val="2"/>
              <w:numId w:val="59"/>
            </w:numPr>
            <w:ind w:left="1224" w:hanging="504"/>
            <w:jc w:val="both"/>
          </w:pPr>
        </w:pPrChange>
      </w:pPr>
      <w:r w:rsidRPr="00F92EC9">
        <w:rPr>
          <w:sz w:val="22"/>
          <w:szCs w:val="22"/>
        </w:rPr>
        <w:t xml:space="preserve">Understanding the wider changes in the evidence base is a large and complex problem involving the systematic review process. </w:t>
      </w:r>
      <w:r w:rsidR="002B49FE">
        <w:rPr>
          <w:sz w:val="22"/>
          <w:szCs w:val="22"/>
        </w:rPr>
        <w:t xml:space="preserve">Since </w:t>
      </w:r>
      <w:r w:rsidRPr="00F92EC9">
        <w:rPr>
          <w:sz w:val="22"/>
          <w:szCs w:val="22"/>
        </w:rPr>
        <w:t>Cochrane are currently working on addressing this issue through the detailed modelling of studies</w:t>
      </w:r>
      <w:r w:rsidR="002B49FE">
        <w:rPr>
          <w:sz w:val="22"/>
          <w:szCs w:val="22"/>
        </w:rPr>
        <w:t xml:space="preserve"> and evidence using linked data,</w:t>
      </w:r>
      <w:r w:rsidR="008544B1">
        <w:rPr>
          <w:sz w:val="22"/>
          <w:szCs w:val="22"/>
        </w:rPr>
        <w:t xml:space="preserve"> the NICE ontology</w:t>
      </w:r>
      <w:r w:rsidR="002B49FE">
        <w:rPr>
          <w:sz w:val="22"/>
          <w:szCs w:val="22"/>
        </w:rPr>
        <w:t xml:space="preserve"> </w:t>
      </w:r>
      <w:r w:rsidR="008544B1">
        <w:rPr>
          <w:sz w:val="22"/>
          <w:szCs w:val="22"/>
        </w:rPr>
        <w:t>only models studies in a basic way for the purposes of this project.</w:t>
      </w:r>
      <w:r w:rsidRPr="00F92EC9">
        <w:rPr>
          <w:sz w:val="22"/>
          <w:szCs w:val="22"/>
        </w:rPr>
        <w:t xml:space="preserve"> NICE can benefit from the work that Cochrane has already undertaken in this area and collaborate with Cochrane in the future to ensure the work is of mutual benefit. It </w:t>
      </w:r>
      <w:del w:id="399" w:author="Andrew Mitchell" w:date="2014-08-06T13:32:00Z">
        <w:r w:rsidRPr="00F92EC9" w:rsidDel="00AA4C9D">
          <w:rPr>
            <w:sz w:val="22"/>
            <w:szCs w:val="22"/>
          </w:rPr>
          <w:delText>would be unwise</w:delText>
        </w:r>
      </w:del>
      <w:ins w:id="400" w:author="Andrew Mitchell" w:date="2014-08-06T13:32:00Z">
        <w:r w:rsidR="00AA4C9D">
          <w:rPr>
            <w:sz w:val="22"/>
            <w:szCs w:val="22"/>
          </w:rPr>
          <w:t>is not recommended</w:t>
        </w:r>
      </w:ins>
      <w:r w:rsidRPr="00F92EC9">
        <w:rPr>
          <w:sz w:val="22"/>
          <w:szCs w:val="22"/>
        </w:rPr>
        <w:t xml:space="preserve"> for NICE to tackle this complex area in isolation.</w:t>
      </w:r>
      <w:ins w:id="401" w:author="Andrew Mitchell" w:date="2014-08-06T13:41:00Z">
        <w:r w:rsidR="0079145B">
          <w:rPr>
            <w:sz w:val="22"/>
            <w:szCs w:val="22"/>
          </w:rPr>
          <w:t xml:space="preserve">  Opportunities to </w:t>
        </w:r>
      </w:ins>
      <w:ins w:id="402" w:author="Andrew Mitchell" w:date="2014-08-06T13:42:00Z">
        <w:r w:rsidR="0079145B">
          <w:rPr>
            <w:sz w:val="22"/>
            <w:szCs w:val="22"/>
          </w:rPr>
          <w:t>collaborate</w:t>
        </w:r>
      </w:ins>
      <w:ins w:id="403" w:author="Andrew Mitchell" w:date="2014-08-06T13:41:00Z">
        <w:r w:rsidR="0079145B">
          <w:rPr>
            <w:sz w:val="22"/>
            <w:szCs w:val="22"/>
          </w:rPr>
          <w:t xml:space="preserve"> </w:t>
        </w:r>
      </w:ins>
      <w:ins w:id="404" w:author="Andrew Mitchell" w:date="2014-08-06T13:42:00Z">
        <w:r w:rsidR="0079145B">
          <w:rPr>
            <w:sz w:val="22"/>
            <w:szCs w:val="22"/>
          </w:rPr>
          <w:t xml:space="preserve">more closely </w:t>
        </w:r>
      </w:ins>
      <w:ins w:id="405" w:author="Andrew Mitchell" w:date="2014-08-06T13:41:00Z">
        <w:r w:rsidR="0079145B">
          <w:rPr>
            <w:sz w:val="22"/>
            <w:szCs w:val="22"/>
          </w:rPr>
          <w:t>with Cochrane hav</w:t>
        </w:r>
      </w:ins>
      <w:ins w:id="406" w:author="Andrew Mitchell" w:date="2014-08-06T13:42:00Z">
        <w:r w:rsidR="0079145B">
          <w:rPr>
            <w:sz w:val="22"/>
            <w:szCs w:val="22"/>
          </w:rPr>
          <w:t>e been identified.</w:t>
        </w:r>
      </w:ins>
    </w:p>
    <w:p w:rsidR="000D7F01" w:rsidRPr="00167B4B" w:rsidRDefault="00F92EC9">
      <w:pPr>
        <w:pStyle w:val="ListParagraph"/>
        <w:numPr>
          <w:ilvl w:val="2"/>
          <w:numId w:val="90"/>
        </w:numPr>
        <w:jc w:val="both"/>
        <w:rPr>
          <w:sz w:val="22"/>
          <w:szCs w:val="22"/>
          <w:rPrChange w:id="407" w:author="Alison Desimone" w:date="2014-08-06T10:42:00Z">
            <w:rPr>
              <w:i/>
            </w:rPr>
          </w:rPrChange>
        </w:rPr>
        <w:pPrChange w:id="408" w:author="Alison Desimone" w:date="2014-08-06T10:42:00Z">
          <w:pPr>
            <w:pStyle w:val="ListParagraph"/>
          </w:pPr>
        </w:pPrChange>
      </w:pPr>
      <w:r w:rsidRPr="00F92EC9">
        <w:rPr>
          <w:sz w:val="22"/>
          <w:szCs w:val="22"/>
        </w:rPr>
        <w:t>Updating of guidance iteratively to reflect changes in the evidence base will require sophisticated temporal modelling which has not yet been implemented in the ontology (observation 4.7)</w:t>
      </w:r>
    </w:p>
    <w:p w:rsidR="000D7F01" w:rsidRPr="00C55783" w:rsidRDefault="00167B4B">
      <w:pPr>
        <w:pStyle w:val="ListParagraph"/>
        <w:numPr>
          <w:ilvl w:val="1"/>
          <w:numId w:val="90"/>
        </w:numPr>
        <w:rPr>
          <w:i/>
          <w:sz w:val="22"/>
          <w:szCs w:val="22"/>
          <w:rPrChange w:id="409" w:author="Alison Desimone" w:date="2014-08-06T10:46:00Z">
            <w:rPr>
              <w:b/>
              <w:i/>
              <w:sz w:val="22"/>
              <w:szCs w:val="22"/>
            </w:rPr>
          </w:rPrChange>
        </w:rPr>
        <w:pPrChange w:id="410" w:author="Alison Desimone" w:date="2014-08-06T10:42:00Z">
          <w:pPr>
            <w:pStyle w:val="ListParagraph"/>
            <w:numPr>
              <w:ilvl w:val="1"/>
              <w:numId w:val="59"/>
            </w:numPr>
            <w:ind w:left="792" w:hanging="432"/>
          </w:pPr>
        </w:pPrChange>
      </w:pPr>
      <w:ins w:id="411" w:author="Alison Desimone" w:date="2014-08-06T10:42:00Z">
        <w:r>
          <w:rPr>
            <w:b/>
            <w:sz w:val="22"/>
            <w:szCs w:val="22"/>
          </w:rPr>
          <w:t xml:space="preserve">Observations on </w:t>
        </w:r>
      </w:ins>
      <w:r w:rsidR="00A961C0" w:rsidRPr="00167B4B">
        <w:rPr>
          <w:b/>
          <w:sz w:val="22"/>
          <w:szCs w:val="22"/>
        </w:rPr>
        <w:t xml:space="preserve">Hypothesis </w:t>
      </w:r>
      <w:r w:rsidR="000D7F01" w:rsidRPr="00167B4B">
        <w:rPr>
          <w:b/>
          <w:sz w:val="22"/>
          <w:szCs w:val="22"/>
        </w:rPr>
        <w:t>3</w:t>
      </w:r>
      <w:r w:rsidR="00A961C0" w:rsidRPr="00167B4B">
        <w:rPr>
          <w:b/>
          <w:sz w:val="22"/>
          <w:szCs w:val="22"/>
        </w:rPr>
        <w:t xml:space="preserve">: </w:t>
      </w:r>
      <w:r w:rsidR="000D7F01" w:rsidRPr="00167B4B">
        <w:rPr>
          <w:b/>
          <w:sz w:val="22"/>
          <w:szCs w:val="22"/>
        </w:rPr>
        <w:t xml:space="preserve"> </w:t>
      </w:r>
      <w:r w:rsidR="000D7F01" w:rsidRPr="00C55783">
        <w:rPr>
          <w:i/>
          <w:sz w:val="22"/>
          <w:szCs w:val="22"/>
          <w:rPrChange w:id="412" w:author="Alison Desimone" w:date="2014-08-06T10:46:00Z">
            <w:rPr>
              <w:b/>
              <w:i/>
              <w:sz w:val="22"/>
              <w:szCs w:val="22"/>
            </w:rPr>
          </w:rPrChange>
        </w:rPr>
        <w:t xml:space="preserve">NICE will be better able to provide its content to our intended audience in a form that will enable users to access the right information at the right time, using content that is embedded with rich metadata including: </w:t>
      </w:r>
    </w:p>
    <w:p w:rsidR="006862C2" w:rsidRPr="00E05B5D" w:rsidRDefault="006862C2">
      <w:pPr>
        <w:pStyle w:val="ListParagraph"/>
        <w:numPr>
          <w:ilvl w:val="2"/>
          <w:numId w:val="90"/>
        </w:numPr>
        <w:jc w:val="both"/>
        <w:rPr>
          <w:sz w:val="22"/>
          <w:szCs w:val="22"/>
        </w:rPr>
        <w:pPrChange w:id="413" w:author="Alison Desimone" w:date="2014-08-06T10:42:00Z">
          <w:pPr>
            <w:pStyle w:val="ListParagraph"/>
            <w:numPr>
              <w:ilvl w:val="2"/>
              <w:numId w:val="59"/>
            </w:numPr>
            <w:ind w:left="1224" w:hanging="504"/>
            <w:jc w:val="both"/>
          </w:pPr>
        </w:pPrChange>
      </w:pPr>
      <w:r w:rsidRPr="00E05B5D">
        <w:rPr>
          <w:sz w:val="22"/>
          <w:szCs w:val="22"/>
        </w:rPr>
        <w:t xml:space="preserve">The demonstrator </w:t>
      </w:r>
      <w:del w:id="414" w:author="Andrew Mitchell" w:date="2014-08-06T13:43:00Z">
        <w:r w:rsidRPr="00E05B5D" w:rsidDel="0079145B">
          <w:rPr>
            <w:sz w:val="22"/>
            <w:szCs w:val="22"/>
          </w:rPr>
          <w:delText>will show</w:delText>
        </w:r>
      </w:del>
      <w:ins w:id="415" w:author="Andrew Mitchell" w:date="2014-08-06T13:43:00Z">
        <w:r w:rsidR="0079145B">
          <w:rPr>
            <w:sz w:val="22"/>
            <w:szCs w:val="22"/>
          </w:rPr>
          <w:t>shows</w:t>
        </w:r>
      </w:ins>
      <w:r w:rsidRPr="00E05B5D">
        <w:rPr>
          <w:sz w:val="22"/>
          <w:szCs w:val="22"/>
        </w:rPr>
        <w:t xml:space="preserve"> that through annotation of</w:t>
      </w:r>
      <w:del w:id="416" w:author="Andrew Mitchell" w:date="2014-08-06T13:43:00Z">
        <w:r w:rsidRPr="00E05B5D" w:rsidDel="0079145B">
          <w:rPr>
            <w:sz w:val="22"/>
            <w:szCs w:val="22"/>
          </w:rPr>
          <w:delText xml:space="preserve"> </w:delText>
        </w:r>
      </w:del>
      <w:r w:rsidRPr="00E05B5D">
        <w:rPr>
          <w:sz w:val="22"/>
          <w:szCs w:val="22"/>
        </w:rPr>
        <w:t xml:space="preserve"> content at the level of recommendations/evidence statements, a user will be able to find the specific content that they are seeking</w:t>
      </w:r>
    </w:p>
    <w:p w:rsidR="006862C2" w:rsidRDefault="006862C2">
      <w:pPr>
        <w:pStyle w:val="ListParagraph"/>
        <w:numPr>
          <w:ilvl w:val="2"/>
          <w:numId w:val="90"/>
        </w:numPr>
        <w:jc w:val="both"/>
        <w:rPr>
          <w:sz w:val="22"/>
          <w:szCs w:val="22"/>
        </w:rPr>
        <w:pPrChange w:id="417" w:author="Alison Desimone" w:date="2014-08-06T10:42:00Z">
          <w:pPr>
            <w:pStyle w:val="ListParagraph"/>
            <w:numPr>
              <w:ilvl w:val="2"/>
              <w:numId w:val="59"/>
            </w:numPr>
            <w:ind w:left="1224" w:hanging="504"/>
            <w:jc w:val="both"/>
          </w:pPr>
        </w:pPrChange>
      </w:pPr>
      <w:r w:rsidRPr="00E05B5D">
        <w:rPr>
          <w:sz w:val="22"/>
          <w:szCs w:val="22"/>
        </w:rPr>
        <w:lastRenderedPageBreak/>
        <w:t>Breaking out the guideline into its constituent parts</w:t>
      </w:r>
      <w:r w:rsidR="00255D7F">
        <w:rPr>
          <w:sz w:val="22"/>
          <w:szCs w:val="22"/>
        </w:rPr>
        <w:t xml:space="preserve"> and assigning a recommendation a unique identifier as has been </w:t>
      </w:r>
      <w:del w:id="418" w:author="Andrew Mitchell" w:date="2014-08-06T13:43:00Z">
        <w:r w:rsidR="00255D7F" w:rsidDel="0079145B">
          <w:rPr>
            <w:sz w:val="22"/>
            <w:szCs w:val="22"/>
          </w:rPr>
          <w:delText>done for this project</w:delText>
        </w:r>
      </w:del>
      <w:ins w:id="419" w:author="Andrew Mitchell" w:date="2014-08-06T13:43:00Z">
        <w:r w:rsidR="0079145B">
          <w:rPr>
            <w:sz w:val="22"/>
            <w:szCs w:val="22"/>
          </w:rPr>
          <w:t>a part of this project</w:t>
        </w:r>
      </w:ins>
      <w:r w:rsidR="00255D7F">
        <w:rPr>
          <w:sz w:val="22"/>
          <w:szCs w:val="22"/>
        </w:rPr>
        <w:t>,</w:t>
      </w:r>
      <w:r w:rsidRPr="00E05B5D">
        <w:rPr>
          <w:sz w:val="22"/>
          <w:szCs w:val="22"/>
        </w:rPr>
        <w:t xml:space="preserve"> enables a source such as CKS to be able to link to NICE recommendations at a more granular level rather than at the guideline level which </w:t>
      </w:r>
      <w:r w:rsidR="00FF0E93" w:rsidRPr="00E05B5D">
        <w:rPr>
          <w:sz w:val="22"/>
          <w:szCs w:val="22"/>
        </w:rPr>
        <w:t xml:space="preserve">currently increases the time required to get to the specific information </w:t>
      </w:r>
      <w:r w:rsidR="00255D7F" w:rsidRPr="00E05B5D">
        <w:rPr>
          <w:sz w:val="22"/>
          <w:szCs w:val="22"/>
        </w:rPr>
        <w:t xml:space="preserve">a user </w:t>
      </w:r>
      <w:r w:rsidR="00FF0E93" w:rsidRPr="00E05B5D">
        <w:rPr>
          <w:sz w:val="22"/>
          <w:szCs w:val="22"/>
        </w:rPr>
        <w:t>require</w:t>
      </w:r>
      <w:r w:rsidR="00255D7F" w:rsidRPr="00E05B5D">
        <w:rPr>
          <w:sz w:val="22"/>
          <w:szCs w:val="22"/>
        </w:rPr>
        <w:t>s</w:t>
      </w:r>
      <w:r w:rsidR="00FF0E93" w:rsidRPr="00E05B5D">
        <w:rPr>
          <w:sz w:val="22"/>
          <w:szCs w:val="22"/>
        </w:rPr>
        <w:t>.</w:t>
      </w:r>
    </w:p>
    <w:p w:rsidR="00F562B2" w:rsidRPr="00E05B5D" w:rsidRDefault="00F562B2">
      <w:pPr>
        <w:pStyle w:val="ListParagraph"/>
        <w:numPr>
          <w:ilvl w:val="2"/>
          <w:numId w:val="90"/>
        </w:numPr>
        <w:jc w:val="both"/>
        <w:rPr>
          <w:sz w:val="22"/>
          <w:szCs w:val="22"/>
        </w:rPr>
        <w:pPrChange w:id="420" w:author="Alison Desimone" w:date="2014-08-06T10:42:00Z">
          <w:pPr>
            <w:pStyle w:val="ListParagraph"/>
            <w:numPr>
              <w:ilvl w:val="2"/>
              <w:numId w:val="59"/>
            </w:numPr>
            <w:ind w:left="1224" w:hanging="504"/>
            <w:jc w:val="both"/>
          </w:pPr>
        </w:pPrChange>
      </w:pPr>
      <w:r w:rsidRPr="00385456">
        <w:rPr>
          <w:sz w:val="22"/>
          <w:szCs w:val="22"/>
        </w:rPr>
        <w:t xml:space="preserve">The demonstrator </w:t>
      </w:r>
      <w:del w:id="421" w:author="Andrew Mitchell" w:date="2014-08-06T13:44:00Z">
        <w:r w:rsidRPr="00385456" w:rsidDel="0079145B">
          <w:rPr>
            <w:sz w:val="22"/>
            <w:szCs w:val="22"/>
          </w:rPr>
          <w:delText>will show</w:delText>
        </w:r>
      </w:del>
      <w:ins w:id="422" w:author="Andrew Mitchell" w:date="2014-08-06T13:44:00Z">
        <w:r w:rsidR="0079145B">
          <w:rPr>
            <w:sz w:val="22"/>
            <w:szCs w:val="22"/>
          </w:rPr>
          <w:t>shows</w:t>
        </w:r>
      </w:ins>
      <w:r w:rsidRPr="00385456">
        <w:rPr>
          <w:sz w:val="22"/>
          <w:szCs w:val="22"/>
        </w:rPr>
        <w:t xml:space="preserve"> the possibility of linking concepts</w:t>
      </w:r>
      <w:ins w:id="423" w:author="Andrew Mitchell" w:date="2014-08-06T13:44:00Z">
        <w:r w:rsidR="0079145B">
          <w:rPr>
            <w:sz w:val="22"/>
            <w:szCs w:val="22"/>
          </w:rPr>
          <w:t xml:space="preserve"> (e.g. Diabetes)</w:t>
        </w:r>
      </w:ins>
      <w:r w:rsidRPr="00385456">
        <w:rPr>
          <w:sz w:val="22"/>
          <w:szCs w:val="22"/>
        </w:rPr>
        <w:t xml:space="preserve"> in the recommendations to concepts in other sources. For this project we have linked to </w:t>
      </w:r>
      <w:proofErr w:type="spellStart"/>
      <w:r w:rsidRPr="00385456">
        <w:rPr>
          <w:sz w:val="22"/>
          <w:szCs w:val="22"/>
        </w:rPr>
        <w:t>DrugBank</w:t>
      </w:r>
      <w:proofErr w:type="spellEnd"/>
      <w:r w:rsidRPr="00385456">
        <w:rPr>
          <w:sz w:val="22"/>
          <w:szCs w:val="22"/>
        </w:rPr>
        <w:t xml:space="preserve">, as an example of how a query could be formed to move from recommended drugs to see their contraindications. </w:t>
      </w:r>
      <w:proofErr w:type="spellStart"/>
      <w:r w:rsidRPr="00385456">
        <w:rPr>
          <w:sz w:val="22"/>
          <w:szCs w:val="22"/>
        </w:rPr>
        <w:t>Drugbank</w:t>
      </w:r>
      <w:proofErr w:type="spellEnd"/>
      <w:r w:rsidRPr="00385456">
        <w:rPr>
          <w:sz w:val="22"/>
          <w:szCs w:val="22"/>
        </w:rPr>
        <w:t xml:space="preserve"> does not hold the same data about drugs as BNF</w:t>
      </w:r>
      <w:del w:id="424" w:author="Alison Desimone" w:date="2014-08-06T10:49:00Z">
        <w:r w:rsidRPr="00385456" w:rsidDel="00C55783">
          <w:rPr>
            <w:sz w:val="22"/>
            <w:szCs w:val="22"/>
          </w:rPr>
          <w:delText xml:space="preserve"> </w:delText>
        </w:r>
      </w:del>
      <w:r w:rsidRPr="00385456">
        <w:rPr>
          <w:sz w:val="22"/>
          <w:szCs w:val="22"/>
        </w:rPr>
        <w:t xml:space="preserve">, but is used to demonstrate how BNF data could be queried if the data were structured in the </w:t>
      </w:r>
      <w:del w:id="425" w:author="Alison Desimone" w:date="2014-08-06T10:49:00Z">
        <w:r w:rsidRPr="00385456" w:rsidDel="00C55783">
          <w:rPr>
            <w:sz w:val="22"/>
            <w:szCs w:val="22"/>
          </w:rPr>
          <w:delText xml:space="preserve">right </w:delText>
        </w:r>
      </w:del>
      <w:ins w:id="426" w:author="Alison Desimone" w:date="2014-08-06T10:49:00Z">
        <w:r w:rsidR="00C55783">
          <w:rPr>
            <w:sz w:val="22"/>
            <w:szCs w:val="22"/>
          </w:rPr>
          <w:t>appropriate</w:t>
        </w:r>
        <w:r w:rsidR="00C55783" w:rsidRPr="00385456">
          <w:rPr>
            <w:sz w:val="22"/>
            <w:szCs w:val="22"/>
          </w:rPr>
          <w:t xml:space="preserve"> </w:t>
        </w:r>
      </w:ins>
      <w:r w:rsidRPr="00385456">
        <w:rPr>
          <w:sz w:val="22"/>
          <w:szCs w:val="22"/>
        </w:rPr>
        <w:t>way.</w:t>
      </w:r>
    </w:p>
    <w:p w:rsidR="00111023" w:rsidRDefault="00111023" w:rsidP="00E05B5D"/>
    <w:p w:rsidR="00111023" w:rsidRPr="00C55783" w:rsidRDefault="00844C1C">
      <w:pPr>
        <w:pStyle w:val="ListParagraph"/>
        <w:numPr>
          <w:ilvl w:val="1"/>
          <w:numId w:val="90"/>
        </w:numPr>
        <w:rPr>
          <w:i/>
          <w:sz w:val="22"/>
          <w:szCs w:val="22"/>
          <w:rPrChange w:id="427" w:author="Alison Desimone" w:date="2014-08-06T10:47:00Z">
            <w:rPr>
              <w:b/>
              <w:i/>
              <w:sz w:val="22"/>
            </w:rPr>
          </w:rPrChange>
        </w:rPr>
        <w:pPrChange w:id="428" w:author="Alison Desimone" w:date="2014-08-06T10:42:00Z">
          <w:pPr>
            <w:pStyle w:val="ListParagraph"/>
            <w:numPr>
              <w:ilvl w:val="1"/>
              <w:numId w:val="59"/>
            </w:numPr>
            <w:ind w:left="792" w:hanging="432"/>
          </w:pPr>
        </w:pPrChange>
      </w:pPr>
      <w:r w:rsidRPr="00167B4B">
        <w:rPr>
          <w:b/>
          <w:sz w:val="22"/>
          <w:szCs w:val="22"/>
        </w:rPr>
        <w:t xml:space="preserve">Observations on </w:t>
      </w:r>
      <w:r w:rsidR="00A961C0" w:rsidRPr="00167B4B">
        <w:rPr>
          <w:b/>
          <w:sz w:val="22"/>
          <w:szCs w:val="22"/>
        </w:rPr>
        <w:t xml:space="preserve">Hypothesis </w:t>
      </w:r>
      <w:r w:rsidR="00111023" w:rsidRPr="00167B4B">
        <w:rPr>
          <w:b/>
          <w:sz w:val="22"/>
          <w:szCs w:val="22"/>
        </w:rPr>
        <w:t>4</w:t>
      </w:r>
      <w:r w:rsidR="00A961C0" w:rsidRPr="00C55783">
        <w:rPr>
          <w:i/>
          <w:sz w:val="22"/>
          <w:szCs w:val="22"/>
          <w:rPrChange w:id="429" w:author="Alison Desimone" w:date="2014-08-06T10:47:00Z">
            <w:rPr>
              <w:b/>
              <w:sz w:val="22"/>
              <w:szCs w:val="22"/>
            </w:rPr>
          </w:rPrChange>
        </w:rPr>
        <w:t xml:space="preserve">: </w:t>
      </w:r>
      <w:r w:rsidR="00111023" w:rsidRPr="00C55783">
        <w:rPr>
          <w:i/>
          <w:sz w:val="22"/>
          <w:szCs w:val="22"/>
          <w:rPrChange w:id="430" w:author="Alison Desimone" w:date="2014-08-06T10:47:00Z">
            <w:rPr>
              <w:b/>
              <w:sz w:val="22"/>
              <w:szCs w:val="22"/>
            </w:rPr>
          </w:rPrChange>
        </w:rPr>
        <w:t xml:space="preserve"> NICE can better integrate its content with other information systems and third party systems when embedded with rich metadata enabling linking of data.</w:t>
      </w:r>
    </w:p>
    <w:p w:rsidR="00621D35" w:rsidRPr="00621D35" w:rsidRDefault="0079145B" w:rsidP="00621D35">
      <w:pPr>
        <w:pStyle w:val="ListParagraph"/>
        <w:numPr>
          <w:ilvl w:val="2"/>
          <w:numId w:val="90"/>
        </w:numPr>
        <w:jc w:val="both"/>
        <w:rPr>
          <w:ins w:id="431" w:author="Andrew Mitchell" w:date="2014-08-06T13:48:00Z"/>
          <w:sz w:val="22"/>
          <w:szCs w:val="22"/>
          <w:rPrChange w:id="432" w:author="Andrew Mitchell" w:date="2014-08-06T13:54:00Z">
            <w:rPr>
              <w:ins w:id="433" w:author="Andrew Mitchell" w:date="2014-08-06T13:48:00Z"/>
            </w:rPr>
          </w:rPrChange>
        </w:rPr>
        <w:pPrChange w:id="434" w:author="Andrew Mitchell" w:date="2014-08-06T13:54:00Z">
          <w:pPr>
            <w:pStyle w:val="ListParagraph"/>
            <w:numPr>
              <w:ilvl w:val="2"/>
              <w:numId w:val="59"/>
            </w:numPr>
            <w:ind w:left="1224" w:hanging="504"/>
            <w:jc w:val="both"/>
          </w:pPr>
        </w:pPrChange>
      </w:pPr>
      <w:ins w:id="435" w:author="Andrew Mitchell" w:date="2014-08-06T13:47:00Z">
        <w:r>
          <w:rPr>
            <w:sz w:val="22"/>
            <w:szCs w:val="22"/>
          </w:rPr>
          <w:t xml:space="preserve">By increasing the level of formality used to model NICE content and associated metadata it is clear that other web applications and search engines can more easily </w:t>
        </w:r>
      </w:ins>
      <w:ins w:id="436" w:author="Andrew Mitchell" w:date="2014-08-06T13:48:00Z">
        <w:r>
          <w:rPr>
            <w:sz w:val="22"/>
            <w:szCs w:val="22"/>
          </w:rPr>
          <w:t>identify and ‘</w:t>
        </w:r>
      </w:ins>
      <w:ins w:id="437" w:author="Andrew Mitchell" w:date="2014-08-06T13:47:00Z">
        <w:r>
          <w:rPr>
            <w:sz w:val="22"/>
            <w:szCs w:val="22"/>
          </w:rPr>
          <w:t>understand</w:t>
        </w:r>
      </w:ins>
      <w:ins w:id="438" w:author="Andrew Mitchell" w:date="2014-08-06T13:48:00Z">
        <w:r>
          <w:rPr>
            <w:sz w:val="22"/>
            <w:szCs w:val="22"/>
          </w:rPr>
          <w:t xml:space="preserve">’ NICE content. </w:t>
        </w:r>
      </w:ins>
      <w:ins w:id="439" w:author="Andrew Mitchell" w:date="2014-08-06T13:47:00Z">
        <w:r>
          <w:rPr>
            <w:sz w:val="22"/>
            <w:szCs w:val="22"/>
          </w:rPr>
          <w:t xml:space="preserve"> </w:t>
        </w:r>
      </w:ins>
      <w:del w:id="440" w:author="Andrew Mitchell" w:date="2014-08-06T13:46:00Z">
        <w:r w:rsidR="0091007F" w:rsidRPr="00E05B5D" w:rsidDel="0079145B">
          <w:rPr>
            <w:sz w:val="22"/>
            <w:szCs w:val="22"/>
          </w:rPr>
          <w:delText xml:space="preserve">The scenario </w:delText>
        </w:r>
        <w:r w:rsidR="0091007F" w:rsidRPr="002B49FE" w:rsidDel="0079145B">
          <w:rPr>
            <w:sz w:val="22"/>
            <w:szCs w:val="22"/>
          </w:rPr>
          <w:delText>ass</w:delText>
        </w:r>
        <w:r w:rsidR="0091007F" w:rsidRPr="00E05B5D" w:rsidDel="0079145B">
          <w:rPr>
            <w:sz w:val="22"/>
            <w:szCs w:val="22"/>
          </w:rPr>
          <w:delText>ociated with this hypothesis has not been</w:delText>
        </w:r>
        <w:r w:rsidR="00842183" w:rsidRPr="00E05B5D" w:rsidDel="0079145B">
          <w:rPr>
            <w:sz w:val="22"/>
            <w:szCs w:val="22"/>
          </w:rPr>
          <w:delText xml:space="preserve"> developed</w:delText>
        </w:r>
        <w:r w:rsidR="00842183" w:rsidDel="0079145B">
          <w:rPr>
            <w:sz w:val="22"/>
            <w:szCs w:val="22"/>
          </w:rPr>
          <w:delText>, although the content in the dataset for the demonstrator has been embedded with rich metadata to aid linkage of data</w:delText>
        </w:r>
        <w:r w:rsidR="005A10A8" w:rsidDel="0079145B">
          <w:rPr>
            <w:sz w:val="22"/>
            <w:szCs w:val="22"/>
          </w:rPr>
          <w:delText xml:space="preserve"> which would support this hypothesis.</w:delText>
        </w:r>
        <w:r w:rsidR="00842183" w:rsidDel="0079145B">
          <w:rPr>
            <w:sz w:val="22"/>
            <w:szCs w:val="22"/>
          </w:rPr>
          <w:delText>.</w:delText>
        </w:r>
        <w:r w:rsidR="0091007F" w:rsidRPr="002B49FE" w:rsidDel="0079145B">
          <w:rPr>
            <w:sz w:val="22"/>
            <w:szCs w:val="22"/>
          </w:rPr>
          <w:delText xml:space="preserve"> </w:delText>
        </w:r>
      </w:del>
      <w:ins w:id="441" w:author="Andrew Mitchell" w:date="2014-08-06T13:52:00Z">
        <w:r w:rsidR="00621D35">
          <w:rPr>
            <w:sz w:val="22"/>
            <w:szCs w:val="22"/>
          </w:rPr>
          <w:t xml:space="preserve">Conversations have taken place with NHS Choices </w:t>
        </w:r>
      </w:ins>
      <w:ins w:id="442" w:author="Andrew Mitchell" w:date="2014-08-06T13:53:00Z">
        <w:r w:rsidR="00621D35">
          <w:rPr>
            <w:sz w:val="22"/>
            <w:szCs w:val="22"/>
          </w:rPr>
          <w:t xml:space="preserve">(who are running a similar linked data initiative) </w:t>
        </w:r>
      </w:ins>
      <w:ins w:id="443" w:author="Andrew Mitchell" w:date="2014-08-06T13:52:00Z">
        <w:r w:rsidR="00621D35">
          <w:rPr>
            <w:sz w:val="22"/>
            <w:szCs w:val="22"/>
          </w:rPr>
          <w:t xml:space="preserve">to understand the implications of both parties publishing and integrating </w:t>
        </w:r>
      </w:ins>
      <w:ins w:id="444" w:author="Andrew Mitchell" w:date="2014-08-06T13:53:00Z">
        <w:r w:rsidR="00621D35">
          <w:rPr>
            <w:sz w:val="22"/>
            <w:szCs w:val="22"/>
          </w:rPr>
          <w:t xml:space="preserve">their </w:t>
        </w:r>
      </w:ins>
      <w:ins w:id="445" w:author="Andrew Mitchell" w:date="2014-08-06T13:52:00Z">
        <w:r w:rsidR="00621D35">
          <w:rPr>
            <w:sz w:val="22"/>
            <w:szCs w:val="22"/>
          </w:rPr>
          <w:t xml:space="preserve">content using linked data. </w:t>
        </w:r>
      </w:ins>
    </w:p>
    <w:p w:rsidR="0079145B" w:rsidDel="0079145B" w:rsidRDefault="0079145B">
      <w:pPr>
        <w:pStyle w:val="ListParagraph"/>
        <w:numPr>
          <w:ilvl w:val="2"/>
          <w:numId w:val="90"/>
        </w:numPr>
        <w:jc w:val="both"/>
        <w:rPr>
          <w:del w:id="446" w:author="Andrew Mitchell" w:date="2014-08-06T13:51:00Z"/>
          <w:sz w:val="22"/>
          <w:szCs w:val="22"/>
        </w:rPr>
        <w:pPrChange w:id="447" w:author="Alison Desimone" w:date="2014-08-06T10:43:00Z">
          <w:pPr>
            <w:pStyle w:val="ListParagraph"/>
            <w:numPr>
              <w:ilvl w:val="2"/>
              <w:numId w:val="59"/>
            </w:numPr>
            <w:ind w:left="1224" w:hanging="504"/>
            <w:jc w:val="both"/>
          </w:pPr>
        </w:pPrChange>
      </w:pPr>
    </w:p>
    <w:p w:rsidR="00111023" w:rsidRPr="00167B4B" w:rsidRDefault="0091007F">
      <w:pPr>
        <w:pStyle w:val="ListParagraph"/>
        <w:numPr>
          <w:ilvl w:val="2"/>
          <w:numId w:val="90"/>
        </w:numPr>
        <w:jc w:val="both"/>
        <w:rPr>
          <w:sz w:val="22"/>
          <w:szCs w:val="22"/>
          <w:rPrChange w:id="448" w:author="Alison Desimone" w:date="2014-08-06T10:43:00Z">
            <w:rPr>
              <w:i/>
            </w:rPr>
          </w:rPrChange>
        </w:rPr>
        <w:pPrChange w:id="449" w:author="Alison Desimone" w:date="2014-08-06T10:43:00Z">
          <w:pPr>
            <w:pStyle w:val="ListParagraph"/>
            <w:numPr>
              <w:ilvl w:val="2"/>
              <w:numId w:val="59"/>
            </w:numPr>
            <w:ind w:left="1224" w:hanging="504"/>
            <w:jc w:val="both"/>
          </w:pPr>
        </w:pPrChange>
      </w:pPr>
      <w:r w:rsidRPr="002B49FE">
        <w:rPr>
          <w:sz w:val="22"/>
          <w:szCs w:val="22"/>
        </w:rPr>
        <w:t xml:space="preserve">To understand how NICE needs to provide its content for </w:t>
      </w:r>
      <w:r w:rsidRPr="00E05B5D">
        <w:rPr>
          <w:sz w:val="22"/>
          <w:szCs w:val="22"/>
        </w:rPr>
        <w:t xml:space="preserve">integration into third party systems such as decision support systems </w:t>
      </w:r>
      <w:ins w:id="450" w:author="Andrew Mitchell" w:date="2014-08-06T13:54:00Z">
        <w:r w:rsidR="00621D35">
          <w:rPr>
            <w:sz w:val="22"/>
            <w:szCs w:val="22"/>
          </w:rPr>
          <w:t xml:space="preserve">is more complex and </w:t>
        </w:r>
      </w:ins>
      <w:r w:rsidR="00067F41">
        <w:rPr>
          <w:sz w:val="22"/>
          <w:szCs w:val="22"/>
        </w:rPr>
        <w:t>will require</w:t>
      </w:r>
      <w:r w:rsidRPr="002B49FE">
        <w:rPr>
          <w:sz w:val="22"/>
          <w:szCs w:val="22"/>
        </w:rPr>
        <w:t xml:space="preserve"> </w:t>
      </w:r>
      <w:ins w:id="451" w:author="Andrew Mitchell" w:date="2014-08-06T13:54:00Z">
        <w:r w:rsidR="00621D35">
          <w:rPr>
            <w:sz w:val="22"/>
            <w:szCs w:val="22"/>
          </w:rPr>
          <w:t xml:space="preserve">continued </w:t>
        </w:r>
      </w:ins>
      <w:r w:rsidRPr="002B49FE">
        <w:rPr>
          <w:sz w:val="22"/>
          <w:szCs w:val="22"/>
        </w:rPr>
        <w:t>work</w:t>
      </w:r>
      <w:r w:rsidR="00067F41">
        <w:rPr>
          <w:sz w:val="22"/>
          <w:szCs w:val="22"/>
        </w:rPr>
        <w:t>ing</w:t>
      </w:r>
      <w:r w:rsidRPr="002B49FE">
        <w:rPr>
          <w:sz w:val="22"/>
          <w:szCs w:val="22"/>
        </w:rPr>
        <w:t xml:space="preserve"> w</w:t>
      </w:r>
      <w:r w:rsidRPr="00E05B5D">
        <w:rPr>
          <w:sz w:val="22"/>
          <w:szCs w:val="22"/>
        </w:rPr>
        <w:t xml:space="preserve">ith third parties. </w:t>
      </w:r>
      <w:r w:rsidR="00C04366" w:rsidRPr="00E05B5D">
        <w:rPr>
          <w:sz w:val="22"/>
          <w:szCs w:val="22"/>
        </w:rPr>
        <w:t xml:space="preserve">The team has held </w:t>
      </w:r>
      <w:del w:id="452" w:author="Andrew Mitchell" w:date="2014-08-06T13:54:00Z">
        <w:r w:rsidR="00C04366" w:rsidRPr="00E05B5D" w:rsidDel="00621D35">
          <w:rPr>
            <w:sz w:val="22"/>
            <w:szCs w:val="22"/>
          </w:rPr>
          <w:delText>a couple of</w:delText>
        </w:r>
      </w:del>
      <w:ins w:id="453" w:author="Andrew Mitchell" w:date="2014-08-06T13:54:00Z">
        <w:r w:rsidR="00621D35">
          <w:rPr>
            <w:sz w:val="22"/>
            <w:szCs w:val="22"/>
          </w:rPr>
          <w:t>several</w:t>
        </w:r>
      </w:ins>
      <w:r w:rsidR="00C04366" w:rsidRPr="00E05B5D">
        <w:rPr>
          <w:sz w:val="22"/>
          <w:szCs w:val="22"/>
        </w:rPr>
        <w:t xml:space="preserve"> information sh</w:t>
      </w:r>
      <w:r w:rsidR="00844C1C" w:rsidRPr="00E05B5D">
        <w:rPr>
          <w:sz w:val="22"/>
          <w:szCs w:val="22"/>
        </w:rPr>
        <w:t xml:space="preserve">aring meetings with Manchester </w:t>
      </w:r>
      <w:r w:rsidR="00844C1C">
        <w:rPr>
          <w:sz w:val="22"/>
          <w:szCs w:val="22"/>
        </w:rPr>
        <w:t>U</w:t>
      </w:r>
      <w:r w:rsidR="00C04366" w:rsidRPr="002B49FE">
        <w:rPr>
          <w:sz w:val="22"/>
          <w:szCs w:val="22"/>
        </w:rPr>
        <w:t xml:space="preserve">niversity to explain </w:t>
      </w:r>
      <w:r w:rsidR="00C04366" w:rsidRPr="00E05B5D">
        <w:rPr>
          <w:sz w:val="22"/>
          <w:szCs w:val="22"/>
        </w:rPr>
        <w:t xml:space="preserve">the aims of our project and there may be an opportunity to work with them as part of a project </w:t>
      </w:r>
      <w:r w:rsidR="00067F41" w:rsidRPr="00E05B5D">
        <w:rPr>
          <w:sz w:val="22"/>
          <w:szCs w:val="22"/>
        </w:rPr>
        <w:t xml:space="preserve">to explore this. Manchester </w:t>
      </w:r>
      <w:proofErr w:type="gramStart"/>
      <w:r w:rsidR="00067F41" w:rsidRPr="00E05B5D">
        <w:rPr>
          <w:sz w:val="22"/>
          <w:szCs w:val="22"/>
        </w:rPr>
        <w:t>have</w:t>
      </w:r>
      <w:proofErr w:type="gramEnd"/>
      <w:r w:rsidR="00067F41" w:rsidRPr="00E05B5D">
        <w:rPr>
          <w:sz w:val="22"/>
          <w:szCs w:val="22"/>
        </w:rPr>
        <w:t xml:space="preserve"> </w:t>
      </w:r>
      <w:r w:rsidR="00067F41">
        <w:rPr>
          <w:sz w:val="22"/>
          <w:szCs w:val="22"/>
        </w:rPr>
        <w:t xml:space="preserve">broad </w:t>
      </w:r>
      <w:r w:rsidR="00C04366" w:rsidRPr="002B49FE">
        <w:rPr>
          <w:sz w:val="22"/>
          <w:szCs w:val="22"/>
        </w:rPr>
        <w:t>exp</w:t>
      </w:r>
      <w:r w:rsidR="00C04366" w:rsidRPr="00E05B5D">
        <w:rPr>
          <w:sz w:val="22"/>
          <w:szCs w:val="22"/>
        </w:rPr>
        <w:t xml:space="preserve">erience in working with companies such as Siemens to develop </w:t>
      </w:r>
      <w:r w:rsidR="00067F41" w:rsidRPr="00E05B5D">
        <w:rPr>
          <w:sz w:val="22"/>
          <w:szCs w:val="22"/>
        </w:rPr>
        <w:t xml:space="preserve">clinical decision support systems. Another opportunity </w:t>
      </w:r>
      <w:r w:rsidR="00067F41">
        <w:rPr>
          <w:sz w:val="22"/>
          <w:szCs w:val="22"/>
        </w:rPr>
        <w:t xml:space="preserve">is </w:t>
      </w:r>
      <w:r w:rsidR="00842183">
        <w:rPr>
          <w:sz w:val="22"/>
          <w:szCs w:val="22"/>
        </w:rPr>
        <w:t>the “Encore”</w:t>
      </w:r>
      <w:r w:rsidR="00067F41">
        <w:rPr>
          <w:sz w:val="22"/>
          <w:szCs w:val="22"/>
        </w:rPr>
        <w:t xml:space="preserve"> project</w:t>
      </w:r>
      <w:r w:rsidR="00067F41" w:rsidRPr="002B49FE">
        <w:rPr>
          <w:sz w:val="22"/>
          <w:szCs w:val="22"/>
        </w:rPr>
        <w:t xml:space="preserve"> led by the </w:t>
      </w:r>
      <w:r w:rsidR="00067F41">
        <w:rPr>
          <w:sz w:val="22"/>
          <w:szCs w:val="22"/>
        </w:rPr>
        <w:t>U</w:t>
      </w:r>
      <w:r w:rsidR="00C04366" w:rsidRPr="002B49FE">
        <w:rPr>
          <w:sz w:val="22"/>
          <w:szCs w:val="22"/>
        </w:rPr>
        <w:t>niversities of Birmingham and Oxford</w:t>
      </w:r>
      <w:r w:rsidR="00842183">
        <w:rPr>
          <w:sz w:val="22"/>
          <w:szCs w:val="22"/>
        </w:rPr>
        <w:t xml:space="preserve">, </w:t>
      </w:r>
      <w:r w:rsidR="00067F41">
        <w:rPr>
          <w:sz w:val="22"/>
          <w:szCs w:val="22"/>
        </w:rPr>
        <w:t>currently seeking funding from the Health Foundation</w:t>
      </w:r>
      <w:r w:rsidR="00842183">
        <w:rPr>
          <w:sz w:val="22"/>
          <w:szCs w:val="22"/>
        </w:rPr>
        <w:t>. This</w:t>
      </w:r>
      <w:r w:rsidR="00067F41">
        <w:rPr>
          <w:sz w:val="22"/>
          <w:szCs w:val="22"/>
        </w:rPr>
        <w:t xml:space="preserve"> builds on the </w:t>
      </w:r>
      <w:proofErr w:type="spellStart"/>
      <w:r w:rsidR="00067F41">
        <w:rPr>
          <w:sz w:val="22"/>
          <w:szCs w:val="22"/>
        </w:rPr>
        <w:t>OpenClinical</w:t>
      </w:r>
      <w:proofErr w:type="spellEnd"/>
      <w:r w:rsidR="00067F41">
        <w:rPr>
          <w:sz w:val="22"/>
          <w:szCs w:val="22"/>
        </w:rPr>
        <w:t xml:space="preserve"> project</w:t>
      </w:r>
      <w:r w:rsidR="00844C1C">
        <w:rPr>
          <w:sz w:val="22"/>
          <w:szCs w:val="22"/>
        </w:rPr>
        <w:t xml:space="preserve"> which</w:t>
      </w:r>
      <w:del w:id="454" w:author="Alison Desimone" w:date="2014-08-06T10:51:00Z">
        <w:r w:rsidR="00844C1C" w:rsidDel="00C55783">
          <w:rPr>
            <w:sz w:val="22"/>
            <w:szCs w:val="22"/>
          </w:rPr>
          <w:delText xml:space="preserve"> ….</w:delText>
        </w:r>
      </w:del>
      <w:ins w:id="455" w:author="Alison Desimone" w:date="2014-08-06T10:51:00Z">
        <w:r w:rsidR="00C55783">
          <w:rPr>
            <w:sz w:val="22"/>
            <w:szCs w:val="22"/>
          </w:rPr>
          <w:t xml:space="preserve"> worked on </w:t>
        </w:r>
        <w:r w:rsidR="00C55783" w:rsidRPr="00C55783">
          <w:rPr>
            <w:sz w:val="22"/>
            <w:szCs w:val="22"/>
            <w:rPrChange w:id="456" w:author="Alison Desimone" w:date="2014-08-06T10:51:00Z">
              <w:rPr>
                <w:rFonts w:ascii="Verdana" w:hAnsi="Verdana"/>
                <w:color w:val="000000"/>
                <w:sz w:val="17"/>
                <w:szCs w:val="17"/>
                <w:shd w:val="clear" w:color="auto" w:fill="FFFFFF"/>
              </w:rPr>
            </w:rPrChange>
          </w:rPr>
          <w:t>development tools and techniques for building healthcare applications</w:t>
        </w:r>
        <w:r w:rsidR="00C55783">
          <w:rPr>
            <w:sz w:val="22"/>
            <w:szCs w:val="22"/>
          </w:rPr>
          <w:t>.</w:t>
        </w:r>
      </w:ins>
    </w:p>
    <w:p w:rsidR="00517549" w:rsidRDefault="00517549" w:rsidP="000D7F01">
      <w:pPr>
        <w:rPr>
          <w:i/>
        </w:rPr>
      </w:pPr>
    </w:p>
    <w:p w:rsidR="00C23E77" w:rsidRPr="00167B4B" w:rsidRDefault="00844C1C">
      <w:pPr>
        <w:pStyle w:val="ListParagraph"/>
        <w:numPr>
          <w:ilvl w:val="1"/>
          <w:numId w:val="90"/>
        </w:numPr>
        <w:rPr>
          <w:b/>
          <w:sz w:val="22"/>
          <w:szCs w:val="22"/>
        </w:rPr>
        <w:pPrChange w:id="457" w:author="Alison Desimone" w:date="2014-08-06T10:43:00Z">
          <w:pPr>
            <w:pStyle w:val="ListParagraph"/>
            <w:numPr>
              <w:ilvl w:val="1"/>
              <w:numId w:val="59"/>
            </w:numPr>
            <w:ind w:left="792" w:hanging="432"/>
          </w:pPr>
        </w:pPrChange>
      </w:pPr>
      <w:r w:rsidRPr="00167B4B">
        <w:rPr>
          <w:b/>
          <w:sz w:val="22"/>
          <w:szCs w:val="22"/>
        </w:rPr>
        <w:t xml:space="preserve">Observations on </w:t>
      </w:r>
      <w:r w:rsidR="00A027A7" w:rsidRPr="00167B4B">
        <w:rPr>
          <w:b/>
          <w:sz w:val="22"/>
          <w:szCs w:val="22"/>
        </w:rPr>
        <w:t xml:space="preserve">Hypothesis 5: </w:t>
      </w:r>
      <w:r w:rsidR="00517549" w:rsidRPr="00167B4B">
        <w:rPr>
          <w:b/>
          <w:sz w:val="22"/>
          <w:szCs w:val="22"/>
        </w:rPr>
        <w:t xml:space="preserve"> </w:t>
      </w:r>
      <w:r w:rsidR="00517549" w:rsidRPr="00C55783">
        <w:rPr>
          <w:i/>
          <w:sz w:val="22"/>
          <w:szCs w:val="22"/>
          <w:rPrChange w:id="458" w:author="Alison Desimone" w:date="2014-08-06T10:47:00Z">
            <w:rPr>
              <w:b/>
              <w:i/>
              <w:sz w:val="22"/>
            </w:rPr>
          </w:rPrChange>
        </w:rPr>
        <w:t>The technologies available for the creation and maintenance of NICE information products embedded with rich metadata and for consumption of these products by the broader NHS system are mature enough for the adoption by NICE.</w:t>
      </w:r>
    </w:p>
    <w:p w:rsidR="00C23E77" w:rsidRPr="00167B4B" w:rsidRDefault="00844C1C">
      <w:pPr>
        <w:pStyle w:val="ListParagraph"/>
        <w:numPr>
          <w:ilvl w:val="2"/>
          <w:numId w:val="90"/>
        </w:numPr>
        <w:jc w:val="both"/>
        <w:rPr>
          <w:sz w:val="22"/>
          <w:szCs w:val="22"/>
        </w:rPr>
        <w:pPrChange w:id="459" w:author="Alison Desimone" w:date="2014-08-06T10:43:00Z">
          <w:pPr>
            <w:pStyle w:val="ListParagraph"/>
            <w:numPr>
              <w:ilvl w:val="2"/>
              <w:numId w:val="59"/>
            </w:numPr>
            <w:ind w:left="1224" w:hanging="504"/>
          </w:pPr>
        </w:pPrChange>
      </w:pPr>
      <w:r w:rsidRPr="00167B4B">
        <w:rPr>
          <w:sz w:val="22"/>
          <w:szCs w:val="22"/>
        </w:rPr>
        <w:t>The demonstrator</w:t>
      </w:r>
      <w:r w:rsidR="00C23E77" w:rsidRPr="00167B4B">
        <w:rPr>
          <w:sz w:val="22"/>
          <w:szCs w:val="22"/>
        </w:rPr>
        <w:t xml:space="preserve"> has been developed in a short space of time with a small team, implying that the technologies should be considered as mature enough </w:t>
      </w:r>
      <w:ins w:id="460" w:author="Andrew Mitchell" w:date="2014-08-06T13:56:00Z">
        <w:r w:rsidR="007E3B70">
          <w:rPr>
            <w:sz w:val="22"/>
            <w:szCs w:val="22"/>
          </w:rPr>
          <w:t xml:space="preserve">for </w:t>
        </w:r>
      </w:ins>
      <w:del w:id="461" w:author="Andrew Mitchell" w:date="2014-08-06T13:56:00Z">
        <w:r w:rsidR="00C23E77" w:rsidRPr="00167B4B" w:rsidDel="007E3B70">
          <w:rPr>
            <w:sz w:val="22"/>
            <w:szCs w:val="22"/>
          </w:rPr>
          <w:delText>for some level of</w:delText>
        </w:r>
      </w:del>
      <w:ins w:id="462" w:author="Andrew Mitchell" w:date="2014-08-06T13:56:00Z">
        <w:r w:rsidR="007E3B70">
          <w:rPr>
            <w:sz w:val="22"/>
            <w:szCs w:val="22"/>
          </w:rPr>
          <w:t>small scale / controlled</w:t>
        </w:r>
      </w:ins>
      <w:r w:rsidR="00C23E77" w:rsidRPr="00167B4B">
        <w:rPr>
          <w:sz w:val="22"/>
          <w:szCs w:val="22"/>
        </w:rPr>
        <w:t xml:space="preserve"> adoption</w:t>
      </w:r>
      <w:ins w:id="463" w:author="Andrew Mitchell" w:date="2014-08-06T13:56:00Z">
        <w:r w:rsidR="007E3B70">
          <w:rPr>
            <w:sz w:val="22"/>
            <w:szCs w:val="22"/>
          </w:rPr>
          <w:t xml:space="preserve"> as part of a live service</w:t>
        </w:r>
      </w:ins>
      <w:r w:rsidR="00C23E77" w:rsidRPr="00167B4B">
        <w:rPr>
          <w:sz w:val="22"/>
          <w:szCs w:val="22"/>
        </w:rPr>
        <w:t>.</w:t>
      </w:r>
    </w:p>
    <w:p w:rsidR="00844C1C" w:rsidRPr="00167B4B" w:rsidRDefault="00C23E77">
      <w:pPr>
        <w:pStyle w:val="ListParagraph"/>
        <w:numPr>
          <w:ilvl w:val="2"/>
          <w:numId w:val="90"/>
        </w:numPr>
        <w:jc w:val="both"/>
        <w:rPr>
          <w:sz w:val="22"/>
          <w:szCs w:val="22"/>
        </w:rPr>
        <w:pPrChange w:id="464" w:author="Alison Desimone" w:date="2014-08-06T10:43:00Z">
          <w:pPr>
            <w:pStyle w:val="ListParagraph"/>
            <w:numPr>
              <w:ilvl w:val="2"/>
              <w:numId w:val="59"/>
            </w:numPr>
            <w:ind w:left="1224" w:hanging="504"/>
          </w:pPr>
        </w:pPrChange>
      </w:pPr>
      <w:r w:rsidRPr="00167B4B">
        <w:rPr>
          <w:sz w:val="22"/>
          <w:szCs w:val="22"/>
        </w:rPr>
        <w:lastRenderedPageBreak/>
        <w:t>Cost of ownership, implementation, security, fit with the technology stack and architectures have not yet been assessed and form part of the additional analysis which will need to be performed by the end of the project.</w:t>
      </w:r>
    </w:p>
    <w:p w:rsidR="00746DD7" w:rsidDel="007E3B70" w:rsidRDefault="00C23E77">
      <w:pPr>
        <w:pStyle w:val="ListParagraph"/>
        <w:numPr>
          <w:ilvl w:val="2"/>
          <w:numId w:val="90"/>
        </w:numPr>
        <w:jc w:val="both"/>
        <w:rPr>
          <w:ins w:id="465" w:author="Alison Desimone" w:date="2014-08-06T11:26:00Z"/>
          <w:del w:id="466" w:author="Andrew Mitchell" w:date="2014-08-06T14:01:00Z"/>
          <w:sz w:val="22"/>
          <w:szCs w:val="22"/>
        </w:rPr>
        <w:pPrChange w:id="467" w:author="Alison Desimone" w:date="2014-08-06T10:43:00Z">
          <w:pPr>
            <w:pStyle w:val="ListParagraph"/>
            <w:numPr>
              <w:ilvl w:val="2"/>
              <w:numId w:val="59"/>
            </w:numPr>
            <w:ind w:left="1224" w:hanging="504"/>
          </w:pPr>
        </w:pPrChange>
      </w:pPr>
      <w:r w:rsidRPr="00167B4B">
        <w:rPr>
          <w:sz w:val="22"/>
          <w:szCs w:val="22"/>
        </w:rPr>
        <w:t>NHS wide system adoption considerations will be achieved through further discussions with groups such as NHS Choices and HSCIC</w:t>
      </w:r>
    </w:p>
    <w:p w:rsidR="00405248" w:rsidRPr="007E3B70" w:rsidDel="007E3B70" w:rsidRDefault="00405248" w:rsidP="007E3B70">
      <w:pPr>
        <w:pStyle w:val="ListParagraph"/>
        <w:numPr>
          <w:ilvl w:val="2"/>
          <w:numId w:val="90"/>
        </w:numPr>
        <w:jc w:val="both"/>
        <w:rPr>
          <w:ins w:id="468" w:author="Alison Desimone" w:date="2014-08-06T11:26:00Z"/>
          <w:del w:id="469" w:author="Andrew Mitchell" w:date="2014-08-06T14:01:00Z"/>
          <w:sz w:val="22"/>
          <w:szCs w:val="22"/>
          <w:rPrChange w:id="470" w:author="Andrew Mitchell" w:date="2014-08-06T14:01:00Z">
            <w:rPr>
              <w:ins w:id="471" w:author="Alison Desimone" w:date="2014-08-06T11:26:00Z"/>
              <w:del w:id="472" w:author="Andrew Mitchell" w:date="2014-08-06T14:01:00Z"/>
            </w:rPr>
          </w:rPrChange>
        </w:rPr>
        <w:pPrChange w:id="473" w:author="Alison Desimone" w:date="2014-08-06T11:26:00Z">
          <w:pPr>
            <w:pStyle w:val="ListParagraph"/>
            <w:numPr>
              <w:ilvl w:val="2"/>
              <w:numId w:val="59"/>
            </w:numPr>
            <w:ind w:left="1224" w:hanging="504"/>
          </w:pPr>
        </w:pPrChange>
      </w:pPr>
    </w:p>
    <w:p w:rsidR="00405248" w:rsidRPr="007E3B70" w:rsidRDefault="00405248" w:rsidP="007E3B70">
      <w:pPr>
        <w:pStyle w:val="ListParagraph"/>
        <w:numPr>
          <w:ilvl w:val="2"/>
          <w:numId w:val="90"/>
        </w:numPr>
        <w:jc w:val="both"/>
        <w:rPr>
          <w:ins w:id="474" w:author="Alison Desimone" w:date="2014-08-06T11:26:00Z"/>
          <w:sz w:val="22"/>
          <w:szCs w:val="22"/>
          <w:rPrChange w:id="475" w:author="Andrew Mitchell" w:date="2014-08-06T14:01:00Z">
            <w:rPr>
              <w:ins w:id="476" w:author="Alison Desimone" w:date="2014-08-06T11:26:00Z"/>
            </w:rPr>
          </w:rPrChange>
        </w:rPr>
        <w:pPrChange w:id="477" w:author="Alison Desimone" w:date="2014-08-06T11:26:00Z">
          <w:pPr>
            <w:pStyle w:val="ListParagraph"/>
            <w:numPr>
              <w:ilvl w:val="2"/>
              <w:numId w:val="59"/>
            </w:numPr>
            <w:ind w:left="1224" w:hanging="504"/>
          </w:pPr>
        </w:pPrChange>
      </w:pPr>
    </w:p>
    <w:p w:rsidR="00405248" w:rsidRPr="00405248" w:rsidRDefault="00405248">
      <w:pPr>
        <w:jc w:val="both"/>
        <w:rPr>
          <w:sz w:val="22"/>
          <w:szCs w:val="22"/>
          <w:rPrChange w:id="478" w:author="Alison Desimone" w:date="2014-08-06T11:26:00Z">
            <w:rPr/>
          </w:rPrChange>
        </w:rPr>
        <w:pPrChange w:id="479" w:author="Alison Desimone" w:date="2014-08-06T11:26:00Z">
          <w:pPr>
            <w:pStyle w:val="ListParagraph"/>
            <w:numPr>
              <w:ilvl w:val="2"/>
              <w:numId w:val="59"/>
            </w:numPr>
            <w:ind w:left="1224" w:hanging="504"/>
          </w:pPr>
        </w:pPrChange>
      </w:pPr>
    </w:p>
    <w:p w:rsidR="00DE79B8" w:rsidRPr="00E05B5D" w:rsidRDefault="00A631D9" w:rsidP="00E05B5D">
      <w:pPr>
        <w:pStyle w:val="Heading1"/>
        <w:numPr>
          <w:ilvl w:val="0"/>
          <w:numId w:val="59"/>
        </w:numPr>
        <w:spacing w:line="276" w:lineRule="auto"/>
        <w:rPr>
          <w:sz w:val="24"/>
        </w:rPr>
      </w:pPr>
      <w:r w:rsidRPr="00E05B5D">
        <w:rPr>
          <w:sz w:val="24"/>
        </w:rPr>
        <w:t xml:space="preserve">Early </w:t>
      </w:r>
      <w:r w:rsidR="00065593" w:rsidRPr="00E05B5D">
        <w:rPr>
          <w:sz w:val="24"/>
        </w:rPr>
        <w:t xml:space="preserve">Conclusions </w:t>
      </w:r>
      <w:ins w:id="480" w:author="Andrew Mitchell" w:date="2014-08-06T14:15:00Z">
        <w:r w:rsidR="00020EC1">
          <w:rPr>
            <w:sz w:val="24"/>
          </w:rPr>
          <w:t xml:space="preserve">(to be </w:t>
        </w:r>
        <w:r w:rsidR="00D2019D">
          <w:rPr>
            <w:sz w:val="24"/>
          </w:rPr>
          <w:t xml:space="preserve">further </w:t>
        </w:r>
        <w:r w:rsidR="00020EC1">
          <w:rPr>
            <w:sz w:val="24"/>
          </w:rPr>
          <w:t xml:space="preserve">validated </w:t>
        </w:r>
        <w:r w:rsidR="00D2019D">
          <w:rPr>
            <w:sz w:val="24"/>
          </w:rPr>
          <w:t>prior to detailed findings)</w:t>
        </w:r>
      </w:ins>
    </w:p>
    <w:p w:rsidR="00065593" w:rsidRDefault="00065593">
      <w:pPr>
        <w:pStyle w:val="ListParagraph"/>
        <w:numPr>
          <w:ilvl w:val="1"/>
          <w:numId w:val="93"/>
        </w:numPr>
        <w:rPr>
          <w:ins w:id="481" w:author="Andrew Mitchell" w:date="2014-08-06T14:02:00Z"/>
          <w:sz w:val="22"/>
        </w:rPr>
        <w:pPrChange w:id="482" w:author="Alison Desimone" w:date="2014-08-06T10:44:00Z">
          <w:pPr>
            <w:pStyle w:val="ListParagraph"/>
            <w:numPr>
              <w:ilvl w:val="1"/>
              <w:numId w:val="59"/>
            </w:numPr>
            <w:ind w:left="792" w:hanging="432"/>
          </w:pPr>
        </w:pPrChange>
      </w:pPr>
      <w:r w:rsidRPr="00167B4B">
        <w:rPr>
          <w:sz w:val="22"/>
          <w:rPrChange w:id="483" w:author="Alison Desimone" w:date="2014-08-06T10:44:00Z">
            <w:rPr/>
          </w:rPrChange>
        </w:rPr>
        <w:t xml:space="preserve">Linked data concepts/technologies are mature enough to consider adoption, </w:t>
      </w:r>
      <w:commentRangeStart w:id="484"/>
      <w:r w:rsidRPr="00167B4B">
        <w:rPr>
          <w:sz w:val="22"/>
          <w:rPrChange w:id="485" w:author="Alison Desimone" w:date="2014-08-06T10:44:00Z">
            <w:rPr/>
          </w:rPrChange>
        </w:rPr>
        <w:t>but will not be without challenges</w:t>
      </w:r>
      <w:ins w:id="486" w:author="Alison Desimone" w:date="2014-08-06T10:55:00Z">
        <w:r w:rsidR="004D231B">
          <w:rPr>
            <w:sz w:val="22"/>
          </w:rPr>
          <w:t>.</w:t>
        </w:r>
      </w:ins>
      <w:commentRangeEnd w:id="484"/>
      <w:ins w:id="487" w:author="Alison Desimone" w:date="2014-08-06T10:56:00Z">
        <w:r w:rsidR="00DF3A2E">
          <w:rPr>
            <w:rStyle w:val="CommentReference"/>
            <w:rFonts w:ascii="Times New Roman" w:hAnsi="Times New Roman" w:cs="Times New Roman"/>
          </w:rPr>
          <w:commentReference w:id="484"/>
        </w:r>
      </w:ins>
      <w:ins w:id="488" w:author="Andrew Mitchell" w:date="2014-08-06T14:09:00Z">
        <w:r w:rsidR="00020EC1">
          <w:rPr>
            <w:sz w:val="22"/>
          </w:rPr>
          <w:t xml:space="preserve">  However, it is believed that these challenges are just ‘different’ rather than necessarily more complex than those presented by alternatives</w:t>
        </w:r>
      </w:ins>
      <w:ins w:id="489" w:author="Andrew Mitchell" w:date="2014-08-06T14:10:00Z">
        <w:r w:rsidR="00020EC1">
          <w:rPr>
            <w:sz w:val="22"/>
          </w:rPr>
          <w:t xml:space="preserve"> (i.e. relational modelling, doing nothing </w:t>
        </w:r>
        <w:proofErr w:type="spellStart"/>
        <w:r w:rsidR="00020EC1">
          <w:rPr>
            <w:sz w:val="22"/>
          </w:rPr>
          <w:t>etc</w:t>
        </w:r>
        <w:proofErr w:type="spellEnd"/>
        <w:r w:rsidR="00020EC1">
          <w:rPr>
            <w:sz w:val="22"/>
          </w:rPr>
          <w:t>)</w:t>
        </w:r>
      </w:ins>
      <w:ins w:id="490" w:author="Andrew Mitchell" w:date="2014-08-06T14:09:00Z">
        <w:r w:rsidR="00020EC1">
          <w:rPr>
            <w:sz w:val="22"/>
          </w:rPr>
          <w:t>.</w:t>
        </w:r>
      </w:ins>
    </w:p>
    <w:p w:rsidR="00020EC1" w:rsidRPr="00167B4B" w:rsidRDefault="00020EC1">
      <w:pPr>
        <w:pStyle w:val="ListParagraph"/>
        <w:numPr>
          <w:ilvl w:val="1"/>
          <w:numId w:val="93"/>
        </w:numPr>
        <w:rPr>
          <w:sz w:val="22"/>
          <w:rPrChange w:id="491" w:author="Alison Desimone" w:date="2014-08-06T10:44:00Z">
            <w:rPr/>
          </w:rPrChange>
        </w:rPr>
        <w:pPrChange w:id="492" w:author="Alison Desimone" w:date="2014-08-06T10:44:00Z">
          <w:pPr>
            <w:pStyle w:val="ListParagraph"/>
            <w:numPr>
              <w:ilvl w:val="1"/>
              <w:numId w:val="59"/>
            </w:numPr>
            <w:ind w:left="792" w:hanging="432"/>
          </w:pPr>
        </w:pPrChange>
      </w:pPr>
      <w:ins w:id="493" w:author="Andrew Mitchell" w:date="2014-08-06T14:02:00Z">
        <w:r>
          <w:rPr>
            <w:sz w:val="22"/>
          </w:rPr>
          <w:t xml:space="preserve">Whilst linked data is not a panacea </w:t>
        </w:r>
      </w:ins>
      <w:ins w:id="494" w:author="Andrew Mitchell" w:date="2014-08-06T14:03:00Z">
        <w:r>
          <w:rPr>
            <w:sz w:val="22"/>
          </w:rPr>
          <w:t xml:space="preserve">and will not be appropriate universally, </w:t>
        </w:r>
      </w:ins>
      <w:ins w:id="495" w:author="Andrew Mitchell" w:date="2014-08-06T14:07:00Z">
        <w:r>
          <w:rPr>
            <w:sz w:val="22"/>
          </w:rPr>
          <w:t>in order to meet the challenges NICE faces</w:t>
        </w:r>
      </w:ins>
      <w:ins w:id="496" w:author="Andrew Mitchell" w:date="2014-08-06T14:08:00Z">
        <w:r>
          <w:rPr>
            <w:sz w:val="22"/>
          </w:rPr>
          <w:t>,</w:t>
        </w:r>
      </w:ins>
      <w:ins w:id="497" w:author="Andrew Mitchell" w:date="2014-08-06T14:07:00Z">
        <w:r>
          <w:rPr>
            <w:sz w:val="22"/>
          </w:rPr>
          <w:t xml:space="preserve"> </w:t>
        </w:r>
      </w:ins>
      <w:ins w:id="498" w:author="Andrew Mitchell" w:date="2014-08-06T14:02:00Z">
        <w:r>
          <w:rPr>
            <w:sz w:val="22"/>
          </w:rPr>
          <w:t xml:space="preserve">the need to elevate the </w:t>
        </w:r>
      </w:ins>
      <w:ins w:id="499" w:author="Andrew Mitchell" w:date="2014-08-06T14:03:00Z">
        <w:r>
          <w:rPr>
            <w:sz w:val="22"/>
          </w:rPr>
          <w:t xml:space="preserve">formality of the </w:t>
        </w:r>
      </w:ins>
      <w:ins w:id="500" w:author="Andrew Mitchell" w:date="2014-08-06T14:02:00Z">
        <w:r>
          <w:rPr>
            <w:sz w:val="22"/>
          </w:rPr>
          <w:t>way that metadata and controlled vocabularies</w:t>
        </w:r>
      </w:ins>
      <w:ins w:id="501" w:author="Andrew Mitchell" w:date="2014-08-06T14:03:00Z">
        <w:r>
          <w:rPr>
            <w:sz w:val="22"/>
          </w:rPr>
          <w:t xml:space="preserve"> are defined </w:t>
        </w:r>
      </w:ins>
      <w:ins w:id="502" w:author="Andrew Mitchell" w:date="2014-08-06T14:08:00Z">
        <w:r>
          <w:rPr>
            <w:sz w:val="22"/>
          </w:rPr>
          <w:t xml:space="preserve">and managed </w:t>
        </w:r>
      </w:ins>
      <w:ins w:id="503" w:author="Andrew Mitchell" w:date="2014-08-06T14:03:00Z">
        <w:r>
          <w:rPr>
            <w:sz w:val="22"/>
          </w:rPr>
          <w:t xml:space="preserve">is clear and the need </w:t>
        </w:r>
      </w:ins>
      <w:ins w:id="504" w:author="Andrew Mitchell" w:date="2014-08-06T14:17:00Z">
        <w:r w:rsidR="00D2019D">
          <w:rPr>
            <w:sz w:val="22"/>
          </w:rPr>
          <w:t xml:space="preserve">in certain circumstances </w:t>
        </w:r>
      </w:ins>
      <w:ins w:id="505" w:author="Andrew Mitchell" w:date="2014-08-06T14:03:00Z">
        <w:r>
          <w:rPr>
            <w:sz w:val="22"/>
          </w:rPr>
          <w:t xml:space="preserve">to consider linked data </w:t>
        </w:r>
      </w:ins>
      <w:ins w:id="506" w:author="Andrew Mitchell" w:date="2014-08-06T14:04:00Z">
        <w:r>
          <w:rPr>
            <w:sz w:val="22"/>
          </w:rPr>
          <w:t>principles</w:t>
        </w:r>
      </w:ins>
      <w:ins w:id="507" w:author="Andrew Mitchell" w:date="2014-08-06T14:17:00Z">
        <w:r w:rsidR="00D2019D">
          <w:rPr>
            <w:sz w:val="22"/>
          </w:rPr>
          <w:t xml:space="preserve"> (graph modelling)</w:t>
        </w:r>
      </w:ins>
      <w:ins w:id="508" w:author="Andrew Mitchell" w:date="2014-08-06T14:04:00Z">
        <w:r>
          <w:rPr>
            <w:sz w:val="22"/>
          </w:rPr>
          <w:t xml:space="preserve"> as a primary option over </w:t>
        </w:r>
      </w:ins>
      <w:proofErr w:type="spellStart"/>
      <w:ins w:id="509" w:author="Andrew Mitchell" w:date="2014-08-06T14:16:00Z">
        <w:r w:rsidR="00D2019D">
          <w:rPr>
            <w:sz w:val="22"/>
          </w:rPr>
          <w:t>noSQL</w:t>
        </w:r>
        <w:proofErr w:type="spellEnd"/>
        <w:r w:rsidR="00D2019D">
          <w:rPr>
            <w:sz w:val="22"/>
          </w:rPr>
          <w:t xml:space="preserve"> / </w:t>
        </w:r>
      </w:ins>
      <w:ins w:id="510" w:author="Andrew Mitchell" w:date="2014-08-06T14:04:00Z">
        <w:r>
          <w:rPr>
            <w:sz w:val="22"/>
          </w:rPr>
          <w:t>relational data models</w:t>
        </w:r>
      </w:ins>
      <w:ins w:id="511" w:author="Andrew Mitchell" w:date="2014-08-06T14:16:00Z">
        <w:r w:rsidR="00D2019D">
          <w:rPr>
            <w:sz w:val="22"/>
          </w:rPr>
          <w:t xml:space="preserve"> for instance</w:t>
        </w:r>
      </w:ins>
      <w:ins w:id="512" w:author="Andrew Mitchell" w:date="2014-08-06T14:04:00Z">
        <w:r>
          <w:rPr>
            <w:sz w:val="22"/>
          </w:rPr>
          <w:t xml:space="preserve"> is also clear.  </w:t>
        </w:r>
      </w:ins>
      <w:ins w:id="513" w:author="Andrew Mitchell" w:date="2014-08-06T14:05:00Z">
        <w:r>
          <w:rPr>
            <w:sz w:val="22"/>
          </w:rPr>
          <w:t xml:space="preserve">It is believe that </w:t>
        </w:r>
      </w:ins>
      <w:ins w:id="514" w:author="Andrew Mitchell" w:date="2014-08-06T14:04:00Z">
        <w:r>
          <w:rPr>
            <w:sz w:val="22"/>
          </w:rPr>
          <w:t xml:space="preserve">these principles </w:t>
        </w:r>
      </w:ins>
      <w:ins w:id="515" w:author="Andrew Mitchell" w:date="2014-08-06T14:05:00Z">
        <w:r>
          <w:rPr>
            <w:sz w:val="22"/>
          </w:rPr>
          <w:t>should be documented and adopted by both the design authority</w:t>
        </w:r>
      </w:ins>
      <w:ins w:id="516" w:author="Andrew Mitchell" w:date="2014-08-06T14:07:00Z">
        <w:r>
          <w:rPr>
            <w:sz w:val="22"/>
          </w:rPr>
          <w:t xml:space="preserve"> (DA)</w:t>
        </w:r>
      </w:ins>
      <w:ins w:id="517" w:author="Andrew Mitchell" w:date="2014-08-06T14:05:00Z">
        <w:r>
          <w:rPr>
            <w:sz w:val="22"/>
          </w:rPr>
          <w:t xml:space="preserve"> and information standards working group</w:t>
        </w:r>
      </w:ins>
      <w:ins w:id="518" w:author="Andrew Mitchell" w:date="2014-08-06T14:07:00Z">
        <w:r>
          <w:rPr>
            <w:sz w:val="22"/>
          </w:rPr>
          <w:t xml:space="preserve"> (ISWG)</w:t>
        </w:r>
      </w:ins>
      <w:ins w:id="519" w:author="Andrew Mitchell" w:date="2014-08-06T14:17:00Z">
        <w:r w:rsidR="00D2019D">
          <w:rPr>
            <w:sz w:val="22"/>
          </w:rPr>
          <w:t xml:space="preserve"> to promote the appropriate use of this technology within NICE.</w:t>
        </w:r>
      </w:ins>
    </w:p>
    <w:p w:rsidR="00065593" w:rsidRPr="00E05B5D" w:rsidRDefault="00065593">
      <w:pPr>
        <w:pStyle w:val="ListParagraph"/>
        <w:numPr>
          <w:ilvl w:val="1"/>
          <w:numId w:val="93"/>
        </w:numPr>
        <w:rPr>
          <w:sz w:val="22"/>
        </w:rPr>
        <w:pPrChange w:id="520" w:author="Alison Desimone" w:date="2014-08-06T10:44:00Z">
          <w:pPr>
            <w:pStyle w:val="ListParagraph"/>
            <w:numPr>
              <w:ilvl w:val="1"/>
              <w:numId w:val="59"/>
            </w:numPr>
            <w:ind w:left="792" w:hanging="432"/>
            <w:jc w:val="both"/>
          </w:pPr>
        </w:pPrChange>
      </w:pPr>
      <w:r w:rsidRPr="00E05B5D">
        <w:rPr>
          <w:sz w:val="22"/>
        </w:rPr>
        <w:t xml:space="preserve">We are looking for solutions to our challenges at a time when </w:t>
      </w:r>
      <w:r w:rsidR="008544B1">
        <w:rPr>
          <w:sz w:val="22"/>
        </w:rPr>
        <w:t xml:space="preserve">the </w:t>
      </w:r>
      <w:r w:rsidRPr="00E05B5D">
        <w:rPr>
          <w:sz w:val="22"/>
        </w:rPr>
        <w:t xml:space="preserve">sands are shifting quickly. </w:t>
      </w:r>
      <w:r w:rsidR="008544B1">
        <w:rPr>
          <w:sz w:val="22"/>
        </w:rPr>
        <w:t>While t</w:t>
      </w:r>
      <w:r w:rsidRPr="00E05B5D">
        <w:rPr>
          <w:sz w:val="22"/>
        </w:rPr>
        <w:t>here may be benefit in waiting for more solutions to be developed</w:t>
      </w:r>
      <w:r w:rsidR="008544B1">
        <w:rPr>
          <w:sz w:val="22"/>
        </w:rPr>
        <w:t xml:space="preserve">, </w:t>
      </w:r>
      <w:r w:rsidR="00693BD6" w:rsidRPr="00E05B5D">
        <w:rPr>
          <w:sz w:val="22"/>
        </w:rPr>
        <w:t xml:space="preserve">this </w:t>
      </w:r>
      <w:del w:id="521" w:author="Alison Desimone" w:date="2014-08-06T10:57:00Z">
        <w:r w:rsidR="00693BD6" w:rsidRPr="00E05B5D" w:rsidDel="00DF3A2E">
          <w:rPr>
            <w:sz w:val="22"/>
          </w:rPr>
          <w:delText>w</w:delText>
        </w:r>
        <w:r w:rsidRPr="00E05B5D" w:rsidDel="00DF3A2E">
          <w:rPr>
            <w:sz w:val="22"/>
          </w:rPr>
          <w:delText xml:space="preserve">ould </w:delText>
        </w:r>
      </w:del>
      <w:r w:rsidRPr="00E05B5D">
        <w:rPr>
          <w:sz w:val="22"/>
        </w:rPr>
        <w:t>need</w:t>
      </w:r>
      <w:ins w:id="522" w:author="Alison Desimone" w:date="2014-08-06T10:57:00Z">
        <w:r w:rsidR="00DF3A2E">
          <w:rPr>
            <w:sz w:val="22"/>
          </w:rPr>
          <w:t>s</w:t>
        </w:r>
      </w:ins>
      <w:r w:rsidRPr="00E05B5D">
        <w:rPr>
          <w:sz w:val="22"/>
        </w:rPr>
        <w:t xml:space="preserve"> to be </w:t>
      </w:r>
      <w:del w:id="523" w:author="Alison Desimone" w:date="2014-08-06T10:57:00Z">
        <w:r w:rsidRPr="00E05B5D" w:rsidDel="00DF3A2E">
          <w:rPr>
            <w:sz w:val="22"/>
          </w:rPr>
          <w:delText xml:space="preserve">considered </w:delText>
        </w:r>
      </w:del>
      <w:ins w:id="524" w:author="Alison Desimone" w:date="2014-08-06T10:57:00Z">
        <w:r w:rsidR="00DF3A2E">
          <w:rPr>
            <w:sz w:val="22"/>
          </w:rPr>
          <w:t>weighed</w:t>
        </w:r>
        <w:r w:rsidR="00DF3A2E" w:rsidRPr="00E05B5D">
          <w:rPr>
            <w:sz w:val="22"/>
          </w:rPr>
          <w:t xml:space="preserve"> </w:t>
        </w:r>
      </w:ins>
      <w:r w:rsidR="008544B1" w:rsidRPr="00E05B5D">
        <w:rPr>
          <w:sz w:val="22"/>
        </w:rPr>
        <w:t>against</w:t>
      </w:r>
      <w:r w:rsidR="008544B1">
        <w:rPr>
          <w:sz w:val="22"/>
        </w:rPr>
        <w:t xml:space="preserve"> the </w:t>
      </w:r>
      <w:r w:rsidRPr="00E05B5D">
        <w:rPr>
          <w:sz w:val="22"/>
        </w:rPr>
        <w:t>risk of inaction</w:t>
      </w:r>
      <w:r w:rsidR="00693BD6" w:rsidRPr="00E05B5D">
        <w:rPr>
          <w:sz w:val="22"/>
        </w:rPr>
        <w:t xml:space="preserve"> and the lack of NICE influence in solutions developed by others.</w:t>
      </w:r>
    </w:p>
    <w:p w:rsidR="00693BD6" w:rsidRPr="00E05B5D" w:rsidRDefault="00065593">
      <w:pPr>
        <w:pStyle w:val="ListParagraph"/>
        <w:numPr>
          <w:ilvl w:val="1"/>
          <w:numId w:val="93"/>
        </w:numPr>
        <w:rPr>
          <w:sz w:val="22"/>
        </w:rPr>
        <w:pPrChange w:id="525" w:author="Alison Desimone" w:date="2014-08-06T10:44:00Z">
          <w:pPr>
            <w:pStyle w:val="ListParagraph"/>
            <w:numPr>
              <w:ilvl w:val="1"/>
              <w:numId w:val="59"/>
            </w:numPr>
            <w:ind w:left="792" w:hanging="432"/>
          </w:pPr>
        </w:pPrChange>
      </w:pPr>
      <w:r w:rsidRPr="00E05B5D">
        <w:rPr>
          <w:sz w:val="22"/>
        </w:rPr>
        <w:t>The highest value least risk area to consider for initial adoption</w:t>
      </w:r>
      <w:r w:rsidR="005A10A8" w:rsidRPr="00E05B5D">
        <w:rPr>
          <w:sz w:val="22"/>
        </w:rPr>
        <w:t xml:space="preserve"> using Linked Data</w:t>
      </w:r>
      <w:r w:rsidRPr="00E05B5D">
        <w:rPr>
          <w:sz w:val="22"/>
        </w:rPr>
        <w:t xml:space="preserve"> would be ‘people and groups’. </w:t>
      </w:r>
      <w:r w:rsidR="005A10A8" w:rsidRPr="00E05B5D">
        <w:rPr>
          <w:sz w:val="22"/>
        </w:rPr>
        <w:t xml:space="preserve">While </w:t>
      </w:r>
      <w:r w:rsidRPr="00E05B5D">
        <w:rPr>
          <w:sz w:val="22"/>
        </w:rPr>
        <w:t xml:space="preserve">this </w:t>
      </w:r>
      <w:r w:rsidR="005A10A8" w:rsidRPr="00E05B5D">
        <w:rPr>
          <w:sz w:val="22"/>
        </w:rPr>
        <w:t xml:space="preserve">will not </w:t>
      </w:r>
      <w:r w:rsidRPr="00E05B5D">
        <w:rPr>
          <w:sz w:val="22"/>
        </w:rPr>
        <w:t xml:space="preserve">deliver </w:t>
      </w:r>
      <w:r w:rsidR="005A10A8" w:rsidRPr="00E05B5D">
        <w:rPr>
          <w:sz w:val="22"/>
        </w:rPr>
        <w:t xml:space="preserve">a complete solution to </w:t>
      </w:r>
      <w:r w:rsidRPr="00E05B5D">
        <w:rPr>
          <w:sz w:val="22"/>
        </w:rPr>
        <w:t xml:space="preserve"> authoring all content in a structured way it offers the following advantages:</w:t>
      </w:r>
    </w:p>
    <w:p w:rsidR="00693BD6" w:rsidRPr="00167B4B" w:rsidRDefault="005A10A8" w:rsidP="00020EC1">
      <w:pPr>
        <w:pStyle w:val="ListParagraph"/>
        <w:numPr>
          <w:ilvl w:val="2"/>
          <w:numId w:val="95"/>
        </w:numPr>
        <w:rPr>
          <w:sz w:val="22"/>
          <w:rPrChange w:id="526" w:author="Alison Desimone" w:date="2014-08-06T10:45:00Z">
            <w:rPr/>
          </w:rPrChange>
        </w:rPr>
        <w:pPrChange w:id="527" w:author="Andrew Mitchell" w:date="2014-08-06T14:01:00Z">
          <w:pPr>
            <w:pStyle w:val="ListParagraph"/>
            <w:numPr>
              <w:ilvl w:val="2"/>
              <w:numId w:val="59"/>
            </w:numPr>
            <w:ind w:left="1224" w:hanging="504"/>
          </w:pPr>
        </w:pPrChange>
      </w:pPr>
      <w:r w:rsidRPr="00167B4B">
        <w:rPr>
          <w:sz w:val="22"/>
          <w:rPrChange w:id="528" w:author="Alison Desimone" w:date="2014-08-06T10:45:00Z">
            <w:rPr/>
          </w:rPrChange>
        </w:rPr>
        <w:t xml:space="preserve">A </w:t>
      </w:r>
      <w:r w:rsidR="00065593" w:rsidRPr="00167B4B">
        <w:rPr>
          <w:sz w:val="22"/>
          <w:rPrChange w:id="529" w:author="Alison Desimone" w:date="2014-08-06T10:45:00Z">
            <w:rPr/>
          </w:rPrChange>
        </w:rPr>
        <w:t>well</w:t>
      </w:r>
      <w:r w:rsidRPr="00167B4B">
        <w:rPr>
          <w:sz w:val="22"/>
          <w:rPrChange w:id="530" w:author="Alison Desimone" w:date="2014-08-06T10:45:00Z">
            <w:rPr/>
          </w:rPrChange>
        </w:rPr>
        <w:t>-</w:t>
      </w:r>
      <w:r w:rsidR="00065593" w:rsidRPr="00167B4B">
        <w:rPr>
          <w:sz w:val="22"/>
          <w:rPrChange w:id="531" w:author="Alison Desimone" w:date="2014-08-06T10:45:00Z">
            <w:rPr/>
          </w:rPrChange>
        </w:rPr>
        <w:t xml:space="preserve"> established ontology (FOAF)</w:t>
      </w:r>
      <w:r w:rsidRPr="00167B4B">
        <w:rPr>
          <w:sz w:val="22"/>
          <w:rPrChange w:id="532" w:author="Alison Desimone" w:date="2014-08-06T10:45:00Z">
            <w:rPr/>
          </w:rPrChange>
        </w:rPr>
        <w:t xml:space="preserve"> to model people already exists and can be easily adopted by NICE</w:t>
      </w:r>
    </w:p>
    <w:p w:rsidR="00693BD6" w:rsidRPr="00E05B5D" w:rsidRDefault="005A10A8" w:rsidP="00020EC1">
      <w:pPr>
        <w:pStyle w:val="ListParagraph"/>
        <w:numPr>
          <w:ilvl w:val="2"/>
          <w:numId w:val="95"/>
        </w:numPr>
        <w:rPr>
          <w:sz w:val="22"/>
        </w:rPr>
        <w:pPrChange w:id="533" w:author="Andrew Mitchell" w:date="2014-08-06T14:01:00Z">
          <w:pPr>
            <w:pStyle w:val="ListParagraph"/>
            <w:numPr>
              <w:ilvl w:val="2"/>
              <w:numId w:val="59"/>
            </w:numPr>
            <w:ind w:left="1224" w:hanging="504"/>
          </w:pPr>
        </w:pPrChange>
      </w:pPr>
      <w:r w:rsidRPr="00E05B5D">
        <w:rPr>
          <w:sz w:val="22"/>
        </w:rPr>
        <w:t>The problem space is w</w:t>
      </w:r>
      <w:r w:rsidR="00065593" w:rsidRPr="00E05B5D">
        <w:rPr>
          <w:sz w:val="22"/>
        </w:rPr>
        <w:t>ell</w:t>
      </w:r>
      <w:r w:rsidRPr="00E05B5D">
        <w:rPr>
          <w:sz w:val="22"/>
        </w:rPr>
        <w:t>-</w:t>
      </w:r>
      <w:r w:rsidR="00065593" w:rsidRPr="00E05B5D">
        <w:rPr>
          <w:sz w:val="22"/>
        </w:rPr>
        <w:t>defined</w:t>
      </w:r>
    </w:p>
    <w:p w:rsidR="00693BD6" w:rsidRPr="00E05B5D" w:rsidRDefault="005A10A8" w:rsidP="00020EC1">
      <w:pPr>
        <w:pStyle w:val="ListParagraph"/>
        <w:numPr>
          <w:ilvl w:val="2"/>
          <w:numId w:val="95"/>
        </w:numPr>
        <w:rPr>
          <w:sz w:val="22"/>
        </w:rPr>
        <w:pPrChange w:id="534" w:author="Andrew Mitchell" w:date="2014-08-06T14:01:00Z">
          <w:pPr>
            <w:pStyle w:val="ListParagraph"/>
            <w:numPr>
              <w:ilvl w:val="2"/>
              <w:numId w:val="59"/>
            </w:numPr>
            <w:ind w:left="1224" w:hanging="504"/>
          </w:pPr>
        </w:pPrChange>
      </w:pPr>
      <w:r w:rsidRPr="00E05B5D">
        <w:rPr>
          <w:sz w:val="22"/>
        </w:rPr>
        <w:t>The management of information on people and groups currently</w:t>
      </w:r>
      <w:del w:id="535" w:author="Andrew Mitchell" w:date="2014-08-06T13:57:00Z">
        <w:r w:rsidRPr="00E05B5D" w:rsidDel="007E3B70">
          <w:rPr>
            <w:sz w:val="22"/>
          </w:rPr>
          <w:delText xml:space="preserve"> </w:delText>
        </w:r>
      </w:del>
      <w:r w:rsidRPr="00E05B5D">
        <w:rPr>
          <w:sz w:val="22"/>
        </w:rPr>
        <w:t xml:space="preserve"> in NICE, while not NICE’s </w:t>
      </w:r>
      <w:r w:rsidR="00065593" w:rsidRPr="00E05B5D">
        <w:rPr>
          <w:sz w:val="22"/>
        </w:rPr>
        <w:t>core business</w:t>
      </w:r>
      <w:r w:rsidRPr="00E05B5D">
        <w:rPr>
          <w:sz w:val="22"/>
        </w:rPr>
        <w:t>,</w:t>
      </w:r>
      <w:r w:rsidR="00065593" w:rsidRPr="00E05B5D">
        <w:rPr>
          <w:sz w:val="22"/>
        </w:rPr>
        <w:t xml:space="preserve"> </w:t>
      </w:r>
      <w:r w:rsidRPr="00E05B5D">
        <w:rPr>
          <w:sz w:val="22"/>
        </w:rPr>
        <w:t xml:space="preserve">does </w:t>
      </w:r>
      <w:del w:id="536" w:author="Alison Desimone" w:date="2014-08-06T10:59:00Z">
        <w:r w:rsidRPr="00E05B5D" w:rsidDel="00DF3A2E">
          <w:rPr>
            <w:sz w:val="22"/>
          </w:rPr>
          <w:delText>cause points of pain</w:delText>
        </w:r>
      </w:del>
      <w:ins w:id="537" w:author="Alison Desimone" w:date="2014-08-06T10:59:00Z">
        <w:r w:rsidR="00DF3A2E">
          <w:rPr>
            <w:sz w:val="22"/>
          </w:rPr>
          <w:t>present challenges.</w:t>
        </w:r>
      </w:ins>
    </w:p>
    <w:p w:rsidR="00065593" w:rsidRDefault="00065593" w:rsidP="00020EC1">
      <w:pPr>
        <w:pStyle w:val="ListParagraph"/>
        <w:numPr>
          <w:ilvl w:val="2"/>
          <w:numId w:val="95"/>
        </w:numPr>
        <w:rPr>
          <w:ins w:id="538" w:author="Andrew Mitchell" w:date="2014-08-06T13:58:00Z"/>
          <w:sz w:val="22"/>
        </w:rPr>
        <w:pPrChange w:id="539" w:author="Andrew Mitchell" w:date="2014-08-06T14:01:00Z">
          <w:pPr>
            <w:pStyle w:val="ListParagraph"/>
            <w:numPr>
              <w:ilvl w:val="2"/>
              <w:numId w:val="59"/>
            </w:numPr>
            <w:ind w:left="1224" w:hanging="504"/>
          </w:pPr>
        </w:pPrChange>
      </w:pPr>
      <w:r w:rsidRPr="00E05B5D">
        <w:rPr>
          <w:sz w:val="22"/>
        </w:rPr>
        <w:t xml:space="preserve">Information about people involved in guidance development </w:t>
      </w:r>
      <w:r w:rsidR="005A10A8" w:rsidRPr="00E05B5D">
        <w:rPr>
          <w:sz w:val="22"/>
        </w:rPr>
        <w:t xml:space="preserve">is an integral </w:t>
      </w:r>
      <w:r w:rsidRPr="00E05B5D">
        <w:rPr>
          <w:sz w:val="22"/>
        </w:rPr>
        <w:t xml:space="preserve">part of the content itself </w:t>
      </w:r>
      <w:r w:rsidR="005A10A8" w:rsidRPr="00E05B5D">
        <w:rPr>
          <w:sz w:val="22"/>
        </w:rPr>
        <w:t xml:space="preserve">and </w:t>
      </w:r>
      <w:r w:rsidRPr="00E05B5D">
        <w:rPr>
          <w:sz w:val="22"/>
        </w:rPr>
        <w:t>could highlight the use of linked data for management of core content and support a reframing of guideline content as packages of discreet information that can be pulled together in different more efficient ways.</w:t>
      </w:r>
    </w:p>
    <w:p w:rsidR="007E3B70" w:rsidRPr="00E05B5D" w:rsidRDefault="007E3B70" w:rsidP="00020EC1">
      <w:pPr>
        <w:pStyle w:val="ListParagraph"/>
        <w:numPr>
          <w:ilvl w:val="2"/>
          <w:numId w:val="95"/>
        </w:numPr>
        <w:rPr>
          <w:sz w:val="22"/>
        </w:rPr>
        <w:pPrChange w:id="540" w:author="Andrew Mitchell" w:date="2014-08-06T14:01:00Z">
          <w:pPr>
            <w:pStyle w:val="ListParagraph"/>
            <w:numPr>
              <w:ilvl w:val="2"/>
              <w:numId w:val="59"/>
            </w:numPr>
            <w:ind w:left="1224" w:hanging="504"/>
          </w:pPr>
        </w:pPrChange>
      </w:pPr>
      <w:ins w:id="541" w:author="Andrew Mitchell" w:date="2014-08-06T13:58:00Z">
        <w:r>
          <w:rPr>
            <w:sz w:val="22"/>
          </w:rPr>
          <w:t>There are a number of projects in flight that could benefit from this modelling work (security</w:t>
        </w:r>
      </w:ins>
      <w:ins w:id="542" w:author="Andrew Mitchell" w:date="2014-08-06T13:59:00Z">
        <w:r>
          <w:rPr>
            <w:sz w:val="22"/>
          </w:rPr>
          <w:t xml:space="preserve"> model</w:t>
        </w:r>
      </w:ins>
      <w:ins w:id="543" w:author="Andrew Mitchell" w:date="2014-08-06T13:58:00Z">
        <w:r>
          <w:rPr>
            <w:sz w:val="22"/>
          </w:rPr>
          <w:t>, in development, CRM / User rationalisation)</w:t>
        </w:r>
      </w:ins>
    </w:p>
    <w:p w:rsidR="00065593" w:rsidRPr="00E05B5D" w:rsidRDefault="00065593">
      <w:pPr>
        <w:pStyle w:val="ListParagraph"/>
        <w:numPr>
          <w:ilvl w:val="1"/>
          <w:numId w:val="93"/>
        </w:numPr>
        <w:rPr>
          <w:sz w:val="22"/>
        </w:rPr>
        <w:pPrChange w:id="544" w:author="Alison Desimone" w:date="2014-08-06T10:45:00Z">
          <w:pPr>
            <w:pStyle w:val="ListParagraph"/>
            <w:numPr>
              <w:ilvl w:val="1"/>
              <w:numId w:val="59"/>
            </w:numPr>
            <w:ind w:left="792" w:hanging="432"/>
          </w:pPr>
        </w:pPrChange>
      </w:pPr>
      <w:r w:rsidRPr="00E05B5D">
        <w:rPr>
          <w:sz w:val="22"/>
        </w:rPr>
        <w:lastRenderedPageBreak/>
        <w:t>We believe that there is significant benefit to continuing collaborative research</w:t>
      </w:r>
      <w:r w:rsidR="00A6261C">
        <w:rPr>
          <w:sz w:val="22"/>
        </w:rPr>
        <w:t xml:space="preserve"> in the areas</w:t>
      </w:r>
      <w:del w:id="545" w:author="Andrew Mitchell" w:date="2014-08-06T14:01:00Z">
        <w:r w:rsidR="00A6261C" w:rsidDel="007E3B70">
          <w:rPr>
            <w:sz w:val="22"/>
          </w:rPr>
          <w:delText xml:space="preserve"> </w:delText>
        </w:r>
      </w:del>
      <w:r w:rsidRPr="00E05B5D">
        <w:rPr>
          <w:sz w:val="22"/>
        </w:rPr>
        <w:t xml:space="preserve"> </w:t>
      </w:r>
      <w:proofErr w:type="gramStart"/>
      <w:r w:rsidR="00A6261C">
        <w:rPr>
          <w:sz w:val="22"/>
        </w:rPr>
        <w:t xml:space="preserve">of </w:t>
      </w:r>
      <w:r w:rsidRPr="00E05B5D">
        <w:rPr>
          <w:sz w:val="22"/>
        </w:rPr>
        <w:t xml:space="preserve"> evidence</w:t>
      </w:r>
      <w:proofErr w:type="gramEnd"/>
      <w:r w:rsidRPr="00E05B5D">
        <w:rPr>
          <w:sz w:val="22"/>
        </w:rPr>
        <w:t xml:space="preserve"> management and interoperability for decision support</w:t>
      </w:r>
      <w:r w:rsidR="00A6261C">
        <w:rPr>
          <w:sz w:val="22"/>
        </w:rPr>
        <w:t xml:space="preserve">  to ensure NICE can both avoid duplication of effort and exert influence to support its own business goal.</w:t>
      </w:r>
    </w:p>
    <w:p w:rsidR="00A6261C" w:rsidRPr="00E05B5D" w:rsidRDefault="00A6261C">
      <w:pPr>
        <w:pStyle w:val="ListParagraph"/>
        <w:numPr>
          <w:ilvl w:val="2"/>
          <w:numId w:val="93"/>
        </w:numPr>
        <w:rPr>
          <w:sz w:val="22"/>
        </w:rPr>
        <w:pPrChange w:id="546" w:author="Alison Desimone" w:date="2014-08-06T10:45:00Z">
          <w:pPr>
            <w:pStyle w:val="ListParagraph"/>
            <w:numPr>
              <w:ilvl w:val="2"/>
              <w:numId w:val="59"/>
            </w:numPr>
            <w:ind w:left="1224" w:hanging="504"/>
          </w:pPr>
        </w:pPrChange>
      </w:pPr>
      <w:r>
        <w:rPr>
          <w:sz w:val="22"/>
        </w:rPr>
        <w:t xml:space="preserve">Potential collaborators in </w:t>
      </w:r>
      <w:r w:rsidRPr="002B49FE">
        <w:rPr>
          <w:sz w:val="22"/>
        </w:rPr>
        <w:t xml:space="preserve"> </w:t>
      </w:r>
      <w:r>
        <w:rPr>
          <w:sz w:val="22"/>
        </w:rPr>
        <w:t>thi</w:t>
      </w:r>
      <w:r w:rsidRPr="00E05B5D">
        <w:rPr>
          <w:sz w:val="22"/>
        </w:rPr>
        <w:t xml:space="preserve">rd </w:t>
      </w:r>
      <w:r w:rsidR="00065593" w:rsidRPr="00E05B5D">
        <w:rPr>
          <w:sz w:val="22"/>
        </w:rPr>
        <w:t xml:space="preserve">party </w:t>
      </w:r>
      <w:r>
        <w:rPr>
          <w:sz w:val="22"/>
        </w:rPr>
        <w:t>d</w:t>
      </w:r>
      <w:r w:rsidR="00065593" w:rsidRPr="00E05B5D">
        <w:rPr>
          <w:sz w:val="22"/>
        </w:rPr>
        <w:t>ecision support / tool development</w:t>
      </w:r>
      <w:r>
        <w:rPr>
          <w:sz w:val="22"/>
        </w:rPr>
        <w:t xml:space="preserve">  are</w:t>
      </w:r>
      <w:r w:rsidR="008544B1">
        <w:rPr>
          <w:sz w:val="22"/>
        </w:rPr>
        <w:t xml:space="preserve"> the </w:t>
      </w:r>
      <w:proofErr w:type="spellStart"/>
      <w:r w:rsidR="008544B1">
        <w:rPr>
          <w:sz w:val="22"/>
        </w:rPr>
        <w:t>OpenClinical</w:t>
      </w:r>
      <w:proofErr w:type="spellEnd"/>
      <w:r w:rsidR="008544B1">
        <w:rPr>
          <w:sz w:val="22"/>
        </w:rPr>
        <w:t xml:space="preserve"> Project, University of Manchester and NHS Choices</w:t>
      </w:r>
    </w:p>
    <w:p w:rsidR="00A6261C" w:rsidRPr="00167B4B" w:rsidRDefault="00A6261C">
      <w:pPr>
        <w:pStyle w:val="ListParagraph"/>
        <w:numPr>
          <w:ilvl w:val="2"/>
          <w:numId w:val="93"/>
        </w:numPr>
        <w:rPr>
          <w:sz w:val="22"/>
          <w:rPrChange w:id="547" w:author="Alison Desimone" w:date="2014-08-06T10:45:00Z">
            <w:rPr/>
          </w:rPrChange>
        </w:rPr>
        <w:pPrChange w:id="548" w:author="Alison Desimone" w:date="2014-08-06T10:45:00Z">
          <w:pPr>
            <w:pStyle w:val="ListParagraph"/>
            <w:numPr>
              <w:ilvl w:val="2"/>
              <w:numId w:val="59"/>
            </w:numPr>
            <w:ind w:left="1224" w:hanging="504"/>
          </w:pPr>
        </w:pPrChange>
      </w:pPr>
      <w:r w:rsidRPr="00E05B5D">
        <w:rPr>
          <w:sz w:val="22"/>
        </w:rPr>
        <w:t>Potential collaborators in the areas of evidence base monitoring and systematic reviews are:</w:t>
      </w:r>
      <w:r w:rsidR="008544B1">
        <w:rPr>
          <w:sz w:val="22"/>
        </w:rPr>
        <w:t xml:space="preserve"> Cochrane, DECIDE/</w:t>
      </w:r>
      <w:del w:id="549" w:author="Alison Desimone" w:date="2014-08-06T11:24:00Z">
        <w:r w:rsidR="008544B1" w:rsidDel="00405248">
          <w:rPr>
            <w:sz w:val="22"/>
          </w:rPr>
          <w:delText xml:space="preserve">Magic </w:delText>
        </w:r>
      </w:del>
      <w:ins w:id="550" w:author="Alison Desimone" w:date="2014-08-06T11:24:00Z">
        <w:r w:rsidR="00405248">
          <w:rPr>
            <w:sz w:val="22"/>
          </w:rPr>
          <w:t xml:space="preserve">MAGIC </w:t>
        </w:r>
      </w:ins>
      <w:r w:rsidR="008544B1">
        <w:rPr>
          <w:sz w:val="22"/>
        </w:rPr>
        <w:t>programmes and the EPPI Centre</w:t>
      </w:r>
    </w:p>
    <w:p w:rsidR="00DE79B8" w:rsidRDefault="009C38E6" w:rsidP="00DE79B8">
      <w:pPr>
        <w:rPr>
          <w:ins w:id="551" w:author="Andrew Mitchell" w:date="2014-08-06T14:58:00Z"/>
          <w:rFonts w:ascii="Arial" w:hAnsi="Arial" w:cs="Arial"/>
        </w:rPr>
      </w:pPr>
      <w:commentRangeStart w:id="552"/>
      <w:proofErr w:type="gramStart"/>
      <w:ins w:id="553" w:author="Andrew Mitchell" w:date="2014-08-06T14:58:00Z">
        <w:r>
          <w:rPr>
            <w:rFonts w:ascii="Arial" w:hAnsi="Arial" w:cs="Arial"/>
          </w:rPr>
          <w:t>Next steps?</w:t>
        </w:r>
      </w:ins>
      <w:commentRangeEnd w:id="552"/>
      <w:proofErr w:type="gramEnd"/>
      <w:ins w:id="554" w:author="Andrew Mitchell" w:date="2014-08-06T14:59:00Z">
        <w:r>
          <w:rPr>
            <w:rStyle w:val="CommentReference"/>
          </w:rPr>
          <w:commentReference w:id="552"/>
        </w:r>
      </w:ins>
    </w:p>
    <w:p w:rsidR="009C38E6" w:rsidRDefault="009C38E6" w:rsidP="00DE79B8">
      <w:pPr>
        <w:rPr>
          <w:rFonts w:ascii="Arial" w:hAnsi="Arial" w:cs="Arial"/>
        </w:rPr>
      </w:pPr>
    </w:p>
    <w:p w:rsidR="00405248" w:rsidRDefault="00405248" w:rsidP="00DE79B8">
      <w:pPr>
        <w:rPr>
          <w:ins w:id="555" w:author="Alison Desimone" w:date="2014-08-06T11:24:00Z"/>
          <w:rFonts w:ascii="Arial" w:hAnsi="Arial" w:cs="Arial"/>
          <w:sz w:val="22"/>
        </w:rPr>
      </w:pPr>
    </w:p>
    <w:p w:rsidR="00405248" w:rsidRDefault="00B9703A" w:rsidP="00DE79B8">
      <w:pPr>
        <w:rPr>
          <w:ins w:id="556" w:author="Alison Desimone" w:date="2014-08-06T11:24:00Z"/>
          <w:rFonts w:ascii="Arial" w:hAnsi="Arial" w:cs="Arial"/>
          <w:sz w:val="22"/>
        </w:rPr>
      </w:pPr>
      <w:r w:rsidRPr="00405248">
        <w:rPr>
          <w:rFonts w:ascii="Arial" w:hAnsi="Arial" w:cs="Arial"/>
          <w:b/>
          <w:sz w:val="22"/>
          <w:rPrChange w:id="557" w:author="Alison Desimone" w:date="2014-08-06T11:24:00Z">
            <w:rPr>
              <w:rFonts w:ascii="Arial" w:hAnsi="Arial" w:cs="Arial"/>
              <w:sz w:val="22"/>
            </w:rPr>
          </w:rPrChange>
        </w:rPr>
        <w:t>Sponsor:</w:t>
      </w:r>
      <w:r w:rsidRPr="00E05B5D">
        <w:rPr>
          <w:rFonts w:ascii="Arial" w:hAnsi="Arial" w:cs="Arial"/>
          <w:sz w:val="22"/>
        </w:rPr>
        <w:t xml:space="preserve"> </w:t>
      </w:r>
    </w:p>
    <w:p w:rsidR="00B54594" w:rsidRPr="00E05B5D" w:rsidRDefault="00B9703A" w:rsidP="00DE79B8">
      <w:pPr>
        <w:rPr>
          <w:rFonts w:ascii="Arial" w:hAnsi="Arial" w:cs="Arial"/>
          <w:sz w:val="22"/>
        </w:rPr>
      </w:pPr>
      <w:r w:rsidRPr="00E05B5D">
        <w:rPr>
          <w:rFonts w:ascii="Arial" w:hAnsi="Arial" w:cs="Arial"/>
          <w:sz w:val="22"/>
        </w:rPr>
        <w:t>Alexia Tonnel</w:t>
      </w:r>
      <w:r w:rsidR="00DE79B8" w:rsidRPr="00E05B5D">
        <w:rPr>
          <w:rFonts w:ascii="Arial" w:hAnsi="Arial" w:cs="Arial"/>
          <w:sz w:val="22"/>
        </w:rPr>
        <w:t>, Sarah Cumbers</w:t>
      </w:r>
    </w:p>
    <w:p w:rsidR="00B9703A" w:rsidRPr="00E05B5D" w:rsidRDefault="00B9703A" w:rsidP="00B9703A">
      <w:pPr>
        <w:spacing w:line="276" w:lineRule="auto"/>
        <w:rPr>
          <w:rFonts w:ascii="Arial" w:hAnsi="Arial" w:cs="Arial"/>
          <w:sz w:val="22"/>
        </w:rPr>
      </w:pPr>
    </w:p>
    <w:p w:rsidR="00DE79B8" w:rsidRPr="00405248" w:rsidRDefault="00B9703A" w:rsidP="00B9703A">
      <w:pPr>
        <w:spacing w:line="276" w:lineRule="auto"/>
        <w:rPr>
          <w:rFonts w:ascii="Arial" w:hAnsi="Arial" w:cs="Arial"/>
          <w:b/>
          <w:sz w:val="22"/>
          <w:rPrChange w:id="558" w:author="Alison Desimone" w:date="2014-08-06T11:25:00Z">
            <w:rPr>
              <w:rFonts w:ascii="Arial" w:hAnsi="Arial" w:cs="Arial"/>
              <w:sz w:val="22"/>
            </w:rPr>
          </w:rPrChange>
        </w:rPr>
      </w:pPr>
      <w:r w:rsidRPr="00405248">
        <w:rPr>
          <w:rFonts w:ascii="Arial" w:hAnsi="Arial" w:cs="Arial"/>
          <w:b/>
          <w:sz w:val="22"/>
          <w:rPrChange w:id="559" w:author="Alison Desimone" w:date="2014-08-06T11:25:00Z">
            <w:rPr>
              <w:rFonts w:ascii="Arial" w:hAnsi="Arial" w:cs="Arial"/>
              <w:sz w:val="22"/>
            </w:rPr>
          </w:rPrChange>
        </w:rPr>
        <w:t>Author</w:t>
      </w:r>
      <w:ins w:id="560" w:author="Alison Desimone" w:date="2014-08-06T10:33:00Z">
        <w:r w:rsidR="00D6136D" w:rsidRPr="00405248">
          <w:rPr>
            <w:rFonts w:ascii="Arial" w:hAnsi="Arial" w:cs="Arial"/>
            <w:b/>
            <w:sz w:val="22"/>
            <w:rPrChange w:id="561" w:author="Alison Desimone" w:date="2014-08-06T11:25:00Z">
              <w:rPr>
                <w:rFonts w:ascii="Arial" w:hAnsi="Arial" w:cs="Arial"/>
                <w:sz w:val="22"/>
              </w:rPr>
            </w:rPrChange>
          </w:rPr>
          <w:t>s</w:t>
        </w:r>
      </w:ins>
      <w:del w:id="562" w:author="Alison Desimone" w:date="2014-08-06T10:33:00Z">
        <w:r w:rsidRPr="00405248" w:rsidDel="00D6136D">
          <w:rPr>
            <w:rFonts w:ascii="Arial" w:hAnsi="Arial" w:cs="Arial"/>
            <w:b/>
            <w:sz w:val="22"/>
            <w:rPrChange w:id="563" w:author="Alison Desimone" w:date="2014-08-06T11:25:00Z">
              <w:rPr>
                <w:rFonts w:ascii="Arial" w:hAnsi="Arial" w:cs="Arial"/>
                <w:sz w:val="22"/>
              </w:rPr>
            </w:rPrChange>
          </w:rPr>
          <w:delText>(s)</w:delText>
        </w:r>
      </w:del>
      <w:r w:rsidRPr="00405248">
        <w:rPr>
          <w:rFonts w:ascii="Arial" w:hAnsi="Arial" w:cs="Arial"/>
          <w:b/>
          <w:sz w:val="22"/>
          <w:rPrChange w:id="564" w:author="Alison Desimone" w:date="2014-08-06T11:25:00Z">
            <w:rPr>
              <w:rFonts w:ascii="Arial" w:hAnsi="Arial" w:cs="Arial"/>
              <w:sz w:val="22"/>
            </w:rPr>
          </w:rPrChange>
        </w:rPr>
        <w:t xml:space="preserve">: </w:t>
      </w:r>
    </w:p>
    <w:p w:rsidR="00B9703A" w:rsidRPr="00E05B5D" w:rsidRDefault="00B9703A" w:rsidP="00B9703A">
      <w:pPr>
        <w:spacing w:line="276" w:lineRule="auto"/>
        <w:rPr>
          <w:rFonts w:ascii="Arial" w:hAnsi="Arial" w:cs="Arial"/>
          <w:sz w:val="22"/>
        </w:rPr>
      </w:pPr>
      <w:r w:rsidRPr="00E05B5D">
        <w:rPr>
          <w:rFonts w:ascii="Arial" w:hAnsi="Arial" w:cs="Arial"/>
          <w:sz w:val="22"/>
        </w:rPr>
        <w:t xml:space="preserve">Andy Mitchell, </w:t>
      </w:r>
      <w:r w:rsidR="00DE79B8" w:rsidRPr="00E05B5D">
        <w:rPr>
          <w:rFonts w:ascii="Arial" w:hAnsi="Arial" w:cs="Arial"/>
          <w:sz w:val="22"/>
        </w:rPr>
        <w:t>Information Architect</w:t>
      </w:r>
    </w:p>
    <w:p w:rsidR="00DE79B8" w:rsidRDefault="00DE79B8" w:rsidP="00B9703A">
      <w:pPr>
        <w:spacing w:line="276" w:lineRule="auto"/>
        <w:rPr>
          <w:ins w:id="565" w:author="Alison Desimone" w:date="2014-08-06T11:26:00Z"/>
          <w:rFonts w:ascii="Arial" w:hAnsi="Arial" w:cs="Arial"/>
          <w:sz w:val="22"/>
        </w:rPr>
      </w:pPr>
      <w:r w:rsidRPr="00E05B5D">
        <w:rPr>
          <w:rFonts w:ascii="Arial" w:hAnsi="Arial" w:cs="Arial"/>
          <w:sz w:val="22"/>
        </w:rPr>
        <w:t>Alison Desimone, Information Architect</w:t>
      </w:r>
    </w:p>
    <w:p w:rsidR="00405248" w:rsidRDefault="00405248" w:rsidP="00B9703A">
      <w:pPr>
        <w:spacing w:line="276" w:lineRule="auto"/>
        <w:rPr>
          <w:ins w:id="566" w:author="Alison Desimone" w:date="2014-08-06T11:26:00Z"/>
          <w:rFonts w:ascii="Arial" w:hAnsi="Arial" w:cs="Arial"/>
          <w:sz w:val="22"/>
        </w:rPr>
      </w:pPr>
    </w:p>
    <w:p w:rsidR="00405248" w:rsidRPr="00E05B5D" w:rsidRDefault="00405248" w:rsidP="00B9703A">
      <w:pPr>
        <w:spacing w:line="276" w:lineRule="auto"/>
        <w:rPr>
          <w:rFonts w:ascii="Arial" w:hAnsi="Arial" w:cs="Arial"/>
          <w:sz w:val="22"/>
        </w:rPr>
      </w:pPr>
    </w:p>
    <w:p w:rsidR="00DE79B8" w:rsidRPr="00E05B5D" w:rsidRDefault="00DE79B8" w:rsidP="00DE79B8">
      <w:pPr>
        <w:spacing w:line="276" w:lineRule="auto"/>
        <w:rPr>
          <w:rFonts w:ascii="Arial" w:hAnsi="Arial" w:cs="Arial"/>
          <w:sz w:val="22"/>
        </w:rPr>
      </w:pPr>
    </w:p>
    <w:p w:rsidR="00B51041" w:rsidRPr="00405248" w:rsidRDefault="00DE79B8" w:rsidP="00DE79B8">
      <w:pPr>
        <w:spacing w:line="276" w:lineRule="auto"/>
        <w:rPr>
          <w:rFonts w:ascii="Arial" w:hAnsi="Arial" w:cs="Arial"/>
          <w:b/>
          <w:sz w:val="22"/>
          <w:rPrChange w:id="567" w:author="Alison Desimone" w:date="2014-08-06T11:25:00Z">
            <w:rPr>
              <w:rFonts w:ascii="Arial" w:hAnsi="Arial" w:cs="Arial"/>
              <w:sz w:val="22"/>
            </w:rPr>
          </w:rPrChange>
        </w:rPr>
        <w:sectPr w:rsidR="00B51041" w:rsidRPr="00405248" w:rsidSect="0014222D">
          <w:footerReference w:type="default" r:id="rId10"/>
          <w:pgSz w:w="11906" w:h="16838"/>
          <w:pgMar w:top="1440" w:right="1440" w:bottom="1440" w:left="1440" w:header="708" w:footer="708" w:gutter="0"/>
          <w:cols w:space="708"/>
          <w:docGrid w:linePitch="360"/>
        </w:sectPr>
      </w:pPr>
      <w:r w:rsidRPr="00405248">
        <w:rPr>
          <w:rFonts w:ascii="Arial" w:hAnsi="Arial" w:cs="Arial"/>
          <w:b/>
          <w:sz w:val="22"/>
          <w:rPrChange w:id="568" w:author="Alison Desimone" w:date="2014-08-06T11:25:00Z">
            <w:rPr>
              <w:rFonts w:ascii="Arial" w:hAnsi="Arial" w:cs="Arial"/>
              <w:sz w:val="22"/>
            </w:rPr>
          </w:rPrChange>
        </w:rPr>
        <w:t>August</w:t>
      </w:r>
      <w:r w:rsidR="00083497" w:rsidRPr="00405248">
        <w:rPr>
          <w:rFonts w:ascii="Arial" w:hAnsi="Arial" w:cs="Arial"/>
          <w:b/>
          <w:sz w:val="22"/>
          <w:rPrChange w:id="569" w:author="Alison Desimone" w:date="2014-08-06T11:25:00Z">
            <w:rPr>
              <w:rFonts w:ascii="Arial" w:hAnsi="Arial" w:cs="Arial"/>
              <w:sz w:val="22"/>
            </w:rPr>
          </w:rPrChange>
        </w:rPr>
        <w:t xml:space="preserve"> 201</w:t>
      </w:r>
      <w:r w:rsidR="003A1728" w:rsidRPr="00405248">
        <w:rPr>
          <w:rFonts w:ascii="Arial" w:hAnsi="Arial" w:cs="Arial"/>
          <w:b/>
          <w:sz w:val="22"/>
          <w:rPrChange w:id="570" w:author="Alison Desimone" w:date="2014-08-06T11:25:00Z">
            <w:rPr>
              <w:rFonts w:ascii="Arial" w:hAnsi="Arial" w:cs="Arial"/>
              <w:sz w:val="22"/>
            </w:rPr>
          </w:rPrChange>
        </w:rPr>
        <w:t>4</w:t>
      </w:r>
    </w:p>
    <w:p w:rsidR="005B7810" w:rsidRDefault="005B7810">
      <w:pPr>
        <w:rPr>
          <w:rFonts w:ascii="Arial" w:hAnsi="Arial" w:cs="Arial"/>
        </w:rPr>
      </w:pPr>
    </w:p>
    <w:p w:rsidR="005B7810" w:rsidRPr="005B7810" w:rsidRDefault="005B7810" w:rsidP="00DE79B8">
      <w:pPr>
        <w:spacing w:line="276" w:lineRule="auto"/>
        <w:rPr>
          <w:rFonts w:ascii="Arial" w:hAnsi="Arial" w:cs="Arial"/>
          <w:b/>
          <w:u w:val="single"/>
        </w:rPr>
      </w:pPr>
      <w:r w:rsidRPr="005B7810">
        <w:rPr>
          <w:rFonts w:ascii="Arial" w:hAnsi="Arial" w:cs="Arial"/>
          <w:b/>
          <w:u w:val="single"/>
        </w:rPr>
        <w:t>Appendix 1: Detailed Observations</w:t>
      </w:r>
    </w:p>
    <w:p w:rsidR="005B7810" w:rsidRDefault="005B7810" w:rsidP="00DE79B8">
      <w:pPr>
        <w:spacing w:line="276" w:lineRule="auto"/>
        <w:rPr>
          <w:rFonts w:ascii="Arial" w:hAnsi="Arial" w:cs="Arial"/>
        </w:rPr>
      </w:pPr>
    </w:p>
    <w:tbl>
      <w:tblPr>
        <w:tblStyle w:val="LightList-Accent5"/>
        <w:tblW w:w="0" w:type="auto"/>
        <w:tblLook w:val="00A0" w:firstRow="1" w:lastRow="0" w:firstColumn="1" w:lastColumn="0" w:noHBand="0" w:noVBand="0"/>
      </w:tblPr>
      <w:tblGrid>
        <w:gridCol w:w="3227"/>
        <w:gridCol w:w="7654"/>
        <w:gridCol w:w="3293"/>
      </w:tblGrid>
      <w:tr w:rsidR="005B7810" w:rsidTr="005B78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27" w:type="dxa"/>
          </w:tcPr>
          <w:p w:rsidR="005B7810" w:rsidRPr="00E05B5D" w:rsidRDefault="005B7810" w:rsidP="005B7810">
            <w:pPr>
              <w:pStyle w:val="ListParagraph"/>
              <w:rPr>
                <w:rFonts w:asciiTheme="minorHAnsi" w:hAnsiTheme="minorHAnsi"/>
                <w:sz w:val="28"/>
              </w:rPr>
            </w:pPr>
            <w:r w:rsidRPr="00E05B5D">
              <w:rPr>
                <w:rFonts w:asciiTheme="minorHAnsi" w:hAnsiTheme="minorHAnsi"/>
                <w:sz w:val="28"/>
              </w:rPr>
              <w:t>Area of focus</w:t>
            </w:r>
          </w:p>
        </w:tc>
        <w:tc>
          <w:tcPr>
            <w:cnfStyle w:val="000010000000" w:firstRow="0" w:lastRow="0" w:firstColumn="0" w:lastColumn="0" w:oddVBand="1" w:evenVBand="0" w:oddHBand="0" w:evenHBand="0" w:firstRowFirstColumn="0" w:firstRowLastColumn="0" w:lastRowFirstColumn="0" w:lastRowLastColumn="0"/>
            <w:tcW w:w="7654" w:type="dxa"/>
          </w:tcPr>
          <w:p w:rsidR="005B7810" w:rsidRPr="00E05B5D" w:rsidRDefault="005B7810" w:rsidP="005B7810">
            <w:pPr>
              <w:rPr>
                <w:rFonts w:asciiTheme="minorHAnsi" w:hAnsiTheme="minorHAnsi" w:cs="Arial"/>
                <w:sz w:val="28"/>
              </w:rPr>
            </w:pPr>
            <w:r w:rsidRPr="00E05B5D">
              <w:rPr>
                <w:rFonts w:asciiTheme="minorHAnsi" w:hAnsiTheme="minorHAnsi" w:cs="Arial"/>
                <w:sz w:val="28"/>
              </w:rPr>
              <w:t>Observation</w:t>
            </w:r>
          </w:p>
        </w:tc>
        <w:tc>
          <w:tcPr>
            <w:tcW w:w="3293" w:type="dxa"/>
          </w:tcPr>
          <w:p w:rsidR="005B7810" w:rsidRPr="00E05B5D" w:rsidRDefault="005B7810" w:rsidP="005B7810">
            <w:pPr>
              <w:cnfStyle w:val="100000000000" w:firstRow="1" w:lastRow="0" w:firstColumn="0" w:lastColumn="0" w:oddVBand="0" w:evenVBand="0" w:oddHBand="0" w:evenHBand="0" w:firstRowFirstColumn="0" w:firstRowLastColumn="0" w:lastRowFirstColumn="0" w:lastRowLastColumn="0"/>
              <w:rPr>
                <w:rFonts w:asciiTheme="minorHAnsi" w:hAnsiTheme="minorHAnsi"/>
                <w:sz w:val="28"/>
              </w:rPr>
            </w:pPr>
            <w:r w:rsidRPr="00E05B5D">
              <w:rPr>
                <w:rFonts w:asciiTheme="minorHAnsi" w:hAnsiTheme="minorHAnsi"/>
                <w:sz w:val="28"/>
              </w:rPr>
              <w:t>Implication</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Pr="00083497" w:rsidRDefault="005B7810" w:rsidP="005B7810">
            <w:pPr>
              <w:pStyle w:val="ListParagraph"/>
              <w:numPr>
                <w:ilvl w:val="0"/>
                <w:numId w:val="53"/>
              </w:numPr>
              <w:spacing w:after="0" w:line="240" w:lineRule="auto"/>
              <w:contextualSpacing/>
              <w:rPr>
                <w:rFonts w:asciiTheme="minorHAnsi" w:hAnsiTheme="minorHAnsi"/>
                <w:u w:val="single"/>
              </w:rPr>
            </w:pPr>
            <w:r w:rsidRPr="00083497">
              <w:rPr>
                <w:rFonts w:asciiTheme="minorHAnsi" w:hAnsiTheme="minorHAnsi"/>
                <w:u w:val="single"/>
              </w:rPr>
              <w:t>Observations on Content Extraction from Guidelines and Technology Appraisals</w:t>
            </w:r>
          </w:p>
          <w:p w:rsidR="005B7810" w:rsidRPr="00083497" w:rsidRDefault="005B7810" w:rsidP="005B7810">
            <w:pPr>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1.1</w:t>
            </w:r>
            <w:r w:rsidRPr="00083497">
              <w:rPr>
                <w:rFonts w:asciiTheme="minorHAnsi" w:hAnsiTheme="minorHAnsi"/>
              </w:rPr>
              <w:t xml:space="preserve">  </w:t>
            </w:r>
            <w:r w:rsidRPr="00083497">
              <w:rPr>
                <w:rFonts w:asciiTheme="minorHAnsi" w:hAnsiTheme="minorHAnsi"/>
                <w:u w:val="single"/>
              </w:rPr>
              <w:t>Variation in structure and labelling of content in guidelines</w:t>
            </w:r>
          </w:p>
          <w:p w:rsidR="005B7810" w:rsidRPr="00083497" w:rsidRDefault="005B7810" w:rsidP="005B7810">
            <w:pPr>
              <w:rPr>
                <w:rFonts w:asciiTheme="minorHAnsi" w:hAnsiTheme="minorHAnsi" w:cs="Arial"/>
              </w:rPr>
            </w:pPr>
            <w:r w:rsidRPr="00083497">
              <w:rPr>
                <w:rFonts w:asciiTheme="minorHAnsi" w:hAnsiTheme="minorHAnsi" w:cs="Arial"/>
              </w:rPr>
              <w:t>The framework for extracting the concepts was based on replicating the structure of one guideline, initially CG15, incorporating the core elements common to all guidelines. However, the exercise was extremely time-consuming, as the other guidelines did not all fall neatly into the same pattern of labelling, section order or level of granularity as CG15, although the basic concepts of recommendation, evidence statements discussion were all present. There was a particularly wide variation in the labelling of “discussion” (evidence to recommendations discussion). The reasons for this are clear to understand: historical differences between types of guidance such as public health and clinical guidance, changes over the years in the template used and guidance produced by different groups in a different style.</w:t>
            </w:r>
          </w:p>
        </w:tc>
        <w:tc>
          <w:tcPr>
            <w:tcW w:w="3293" w:type="dxa"/>
          </w:tcPr>
          <w:p w:rsidR="005B7810" w:rsidRDefault="005B7810" w:rsidP="005B7810">
            <w:pPr>
              <w:cnfStyle w:val="000000100000" w:firstRow="0" w:lastRow="0" w:firstColumn="0" w:lastColumn="0" w:oddVBand="0" w:evenVBand="0" w:oddHBand="1" w:evenHBand="0" w:firstRowFirstColumn="0" w:firstRowLastColumn="0" w:lastRowFirstColumn="0" w:lastRowLastColumn="0"/>
              <w:rPr>
                <w:ins w:id="571" w:author="Andrew Mitchell" w:date="2014-08-06T14:20:00Z"/>
                <w:rFonts w:asciiTheme="minorHAnsi" w:hAnsiTheme="minorHAnsi"/>
              </w:rPr>
            </w:pPr>
            <w:r w:rsidRPr="00083497">
              <w:rPr>
                <w:rFonts w:asciiTheme="minorHAnsi" w:hAnsiTheme="minorHAnsi"/>
              </w:rPr>
              <w:t xml:space="preserve">The work currently being undertaken in NICE to standardise </w:t>
            </w:r>
            <w:del w:id="572" w:author="Alison Desimone" w:date="2014-08-06T11:09:00Z">
              <w:r w:rsidRPr="00083497" w:rsidDel="00C40FE2">
                <w:rPr>
                  <w:rFonts w:asciiTheme="minorHAnsi" w:hAnsiTheme="minorHAnsi"/>
                </w:rPr>
                <w:delText xml:space="preserve"> </w:delText>
              </w:r>
            </w:del>
            <w:r w:rsidRPr="00083497">
              <w:rPr>
                <w:rFonts w:asciiTheme="minorHAnsi" w:hAnsiTheme="minorHAnsi"/>
              </w:rPr>
              <w:t xml:space="preserve">structure and consistent naming conventions for defined content across all guideline types will help ensure NICE content is </w:t>
            </w:r>
            <w:proofErr w:type="gramStart"/>
            <w:r w:rsidRPr="00083497">
              <w:rPr>
                <w:rFonts w:asciiTheme="minorHAnsi" w:hAnsiTheme="minorHAnsi"/>
              </w:rPr>
              <w:t>classified  and</w:t>
            </w:r>
            <w:proofErr w:type="gramEnd"/>
            <w:r w:rsidRPr="00083497">
              <w:rPr>
                <w:rFonts w:asciiTheme="minorHAnsi" w:hAnsiTheme="minorHAnsi"/>
              </w:rPr>
              <w:t xml:space="preserve"> modelled correctly and to the same level of granularity.</w:t>
            </w:r>
          </w:p>
          <w:p w:rsidR="00C01511" w:rsidRDefault="00C01511" w:rsidP="005B7810">
            <w:pPr>
              <w:cnfStyle w:val="000000100000" w:firstRow="0" w:lastRow="0" w:firstColumn="0" w:lastColumn="0" w:oddVBand="0" w:evenVBand="0" w:oddHBand="1" w:evenHBand="0" w:firstRowFirstColumn="0" w:firstRowLastColumn="0" w:lastRowFirstColumn="0" w:lastRowLastColumn="0"/>
              <w:rPr>
                <w:ins w:id="573" w:author="Andrew Mitchell" w:date="2014-08-06T14:20:00Z"/>
                <w:rFonts w:asciiTheme="minorHAnsi" w:hAnsiTheme="minorHAnsi"/>
              </w:rPr>
            </w:pPr>
          </w:p>
          <w:p w:rsidR="00C01511" w:rsidRPr="00083497" w:rsidRDefault="00C01511"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ins w:id="574" w:author="Andrew Mitchell" w:date="2014-08-06T14:20:00Z">
              <w:r>
                <w:rPr>
                  <w:rFonts w:asciiTheme="minorHAnsi" w:hAnsiTheme="minorHAnsi"/>
                </w:rPr>
                <w:t>In order to access full benefits of linked data in drawing together content across the institute this would need to be adopted universally i.e. not just for clinical, social care and public health, and would also need to incorporate the NCCs.</w:t>
              </w:r>
            </w:ins>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1.2</w:t>
            </w:r>
            <w:r w:rsidRPr="00083497">
              <w:rPr>
                <w:rFonts w:asciiTheme="minorHAnsi" w:hAnsiTheme="minorHAnsi"/>
              </w:rPr>
              <w:t xml:space="preserve">  </w:t>
            </w:r>
            <w:r w:rsidRPr="00083497">
              <w:rPr>
                <w:rFonts w:asciiTheme="minorHAnsi" w:hAnsiTheme="minorHAnsi"/>
                <w:u w:val="single"/>
              </w:rPr>
              <w:t>Technology Appraisals</w:t>
            </w:r>
          </w:p>
          <w:p w:rsidR="005B7810" w:rsidRPr="00083497" w:rsidRDefault="005B7810">
            <w:pPr>
              <w:rPr>
                <w:rFonts w:asciiTheme="minorHAnsi" w:hAnsiTheme="minorHAnsi"/>
              </w:rPr>
              <w:pPrChange w:id="575" w:author="Alison Desimone" w:date="2014-08-06T11:04:00Z">
                <w:pPr>
                  <w:jc w:val="both"/>
                </w:pPr>
              </w:pPrChange>
            </w:pPr>
            <w:r w:rsidRPr="00083497">
              <w:rPr>
                <w:rFonts w:asciiTheme="minorHAnsi" w:hAnsiTheme="minorHAnsi"/>
              </w:rPr>
              <w:t xml:space="preserve">While the main focus of the project was guidelines, some related Technology Appraisals </w:t>
            </w:r>
            <w:del w:id="576" w:author="Alison Desimone" w:date="2014-08-06T11:27:00Z">
              <w:r w:rsidRPr="00083497" w:rsidDel="00444B5B">
                <w:rPr>
                  <w:rFonts w:asciiTheme="minorHAnsi" w:hAnsiTheme="minorHAnsi"/>
                </w:rPr>
                <w:delText xml:space="preserve"> </w:delText>
              </w:r>
            </w:del>
            <w:r w:rsidRPr="00083497">
              <w:rPr>
                <w:rFonts w:asciiTheme="minorHAnsi" w:hAnsiTheme="minorHAnsi"/>
              </w:rPr>
              <w:t xml:space="preserve">were included into the dataset to support the scenarios. Extracting the data from Technology Appraisals was also challenging. For the guidelines </w:t>
            </w:r>
            <w:del w:id="577" w:author="Alison Desimone" w:date="2014-08-06T11:27:00Z">
              <w:r w:rsidRPr="00083497" w:rsidDel="00444B5B">
                <w:rPr>
                  <w:rFonts w:asciiTheme="minorHAnsi" w:hAnsiTheme="minorHAnsi"/>
                </w:rPr>
                <w:delText xml:space="preserve"> </w:delText>
              </w:r>
            </w:del>
            <w:r w:rsidRPr="00083497">
              <w:rPr>
                <w:rFonts w:asciiTheme="minorHAnsi" w:hAnsiTheme="minorHAnsi"/>
              </w:rPr>
              <w:t xml:space="preserve">a set of recommendations were linked to a specific topic (sub-topic of the main guideline topic) along with </w:t>
            </w:r>
            <w:r w:rsidRPr="00083497">
              <w:rPr>
                <w:rFonts w:asciiTheme="minorHAnsi" w:hAnsiTheme="minorHAnsi"/>
              </w:rPr>
              <w:lastRenderedPageBreak/>
              <w:t xml:space="preserve">accompanying evidence statements, discussion etc. However for Technology Appraisals there are only two “topics” – clinical effectiveness and cost effectiveness and any recommendations </w:t>
            </w:r>
            <w:del w:id="578" w:author="Alison Desimone" w:date="2014-08-06T11:27:00Z">
              <w:r w:rsidRPr="00083497" w:rsidDel="00444B5B">
                <w:rPr>
                  <w:rFonts w:asciiTheme="minorHAnsi" w:hAnsiTheme="minorHAnsi"/>
                </w:rPr>
                <w:delText xml:space="preserve"> </w:delText>
              </w:r>
            </w:del>
            <w:r w:rsidRPr="00083497">
              <w:rPr>
                <w:rFonts w:asciiTheme="minorHAnsi" w:hAnsiTheme="minorHAnsi"/>
              </w:rPr>
              <w:t>are relevant to both topics.</w:t>
            </w:r>
          </w:p>
          <w:p w:rsidR="005B7810" w:rsidRPr="00083497" w:rsidRDefault="005B7810" w:rsidP="005B7810">
            <w:pPr>
              <w:rPr>
                <w:rFonts w:asciiTheme="minorHAnsi" w:hAnsiTheme="minorHAnsi"/>
              </w:rPr>
            </w:pP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lastRenderedPageBreak/>
              <w:t>The current model may need to be modified for Technology Appraisals</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1.3</w:t>
            </w:r>
            <w:r w:rsidRPr="00083497">
              <w:rPr>
                <w:rFonts w:asciiTheme="minorHAnsi" w:hAnsiTheme="minorHAnsi"/>
              </w:rPr>
              <w:t xml:space="preserve">  </w:t>
            </w:r>
            <w:r w:rsidRPr="00083497">
              <w:rPr>
                <w:rFonts w:asciiTheme="minorHAnsi" w:hAnsiTheme="minorHAnsi"/>
                <w:u w:val="single"/>
              </w:rPr>
              <w:t>Accessibility of underlying evidence for Technology Appraisals</w:t>
            </w:r>
          </w:p>
          <w:p w:rsidR="005B7810" w:rsidRPr="00083497" w:rsidRDefault="005B7810">
            <w:pPr>
              <w:rPr>
                <w:rFonts w:asciiTheme="minorHAnsi" w:hAnsiTheme="minorHAnsi"/>
              </w:rPr>
              <w:pPrChange w:id="579" w:author="Alison Desimone" w:date="2014-08-06T11:04:00Z">
                <w:pPr>
                  <w:jc w:val="both"/>
                </w:pPr>
              </w:pPrChange>
            </w:pPr>
            <w:r w:rsidRPr="00083497">
              <w:rPr>
                <w:rFonts w:asciiTheme="minorHAnsi" w:hAnsiTheme="minorHAnsi"/>
              </w:rPr>
              <w:t>It proved very challenging to find underlying information on studies, search strategies and questions for Technology Appraisals as these form part of the manufacturer’s submission. However the discussions of the manufacturer’s submission referred to particular studies within their submission and it would have been useful to be able to follow these through with more transparency. No studies have been linked to this Technology Appraisals for this project as they were eventually found</w:t>
            </w:r>
            <w:del w:id="580" w:author="Andrew Mitchell" w:date="2014-08-06T14:23:00Z">
              <w:r w:rsidRPr="00083497" w:rsidDel="00C01511">
                <w:rPr>
                  <w:rFonts w:asciiTheme="minorHAnsi" w:hAnsiTheme="minorHAnsi"/>
                </w:rPr>
                <w:delText xml:space="preserve"> </w:delText>
              </w:r>
            </w:del>
            <w:r w:rsidRPr="00083497">
              <w:rPr>
                <w:rFonts w:asciiTheme="minorHAnsi" w:hAnsiTheme="minorHAnsi"/>
              </w:rPr>
              <w:t xml:space="preserve"> in a locked pdf document.</w:t>
            </w:r>
          </w:p>
          <w:p w:rsidR="005B7810" w:rsidRPr="00083497" w:rsidRDefault="005B7810" w:rsidP="005B7810">
            <w:pPr>
              <w:rPr>
                <w:rFonts w:asciiTheme="minorHAnsi" w:hAnsiTheme="minorHAnsi"/>
              </w:rPr>
            </w:pPr>
          </w:p>
        </w:tc>
        <w:tc>
          <w:tcPr>
            <w:tcW w:w="3293" w:type="dxa"/>
          </w:tcPr>
          <w:p w:rsidR="00C01511" w:rsidRDefault="005B7810" w:rsidP="00C01511">
            <w:pPr>
              <w:cnfStyle w:val="000000100000" w:firstRow="0" w:lastRow="0" w:firstColumn="0" w:lastColumn="0" w:oddVBand="0" w:evenVBand="0" w:oddHBand="1" w:evenHBand="0" w:firstRowFirstColumn="0" w:firstRowLastColumn="0" w:lastRowFirstColumn="0" w:lastRowLastColumn="0"/>
              <w:rPr>
                <w:ins w:id="581" w:author="Andrew Mitchell" w:date="2014-08-06T14:24:00Z"/>
                <w:rFonts w:asciiTheme="minorHAnsi" w:hAnsiTheme="minorHAnsi"/>
              </w:rPr>
            </w:pPr>
            <w:r w:rsidRPr="00083497">
              <w:rPr>
                <w:rFonts w:asciiTheme="minorHAnsi" w:hAnsiTheme="minorHAnsi"/>
              </w:rPr>
              <w:t xml:space="preserve">There are some implications for openness but this may depend on intellectual property issues with regard to manufacturers’ submissions. </w:t>
            </w:r>
          </w:p>
          <w:p w:rsidR="00C01511" w:rsidRDefault="00C01511" w:rsidP="00C01511">
            <w:pPr>
              <w:cnfStyle w:val="000000100000" w:firstRow="0" w:lastRow="0" w:firstColumn="0" w:lastColumn="0" w:oddVBand="0" w:evenVBand="0" w:oddHBand="1" w:evenHBand="0" w:firstRowFirstColumn="0" w:firstRowLastColumn="0" w:lastRowFirstColumn="0" w:lastRowLastColumn="0"/>
              <w:rPr>
                <w:ins w:id="582" w:author="Andrew Mitchell" w:date="2014-08-06T14:24:00Z"/>
                <w:rFonts w:asciiTheme="minorHAnsi" w:hAnsiTheme="minorHAnsi"/>
              </w:rPr>
            </w:pPr>
          </w:p>
          <w:p w:rsidR="005B7810" w:rsidRPr="00083497" w:rsidRDefault="005B7810" w:rsidP="00C015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del w:id="583" w:author="Andrew Mitchell" w:date="2014-08-06T14:23:00Z">
              <w:r w:rsidRPr="00083497" w:rsidDel="00C01511">
                <w:rPr>
                  <w:rFonts w:asciiTheme="minorHAnsi" w:hAnsiTheme="minorHAnsi"/>
                </w:rPr>
                <w:delText>How much can NICE dictate what they should make transparent?</w:delText>
              </w:r>
            </w:del>
            <w:ins w:id="584" w:author="Andrew Mitchell" w:date="2014-08-06T14:23:00Z">
              <w:r w:rsidR="00C01511">
                <w:rPr>
                  <w:rFonts w:asciiTheme="minorHAnsi" w:hAnsiTheme="minorHAnsi"/>
                </w:rPr>
                <w:t xml:space="preserve">Is there an opportunity to discuss </w:t>
              </w:r>
            </w:ins>
            <w:ins w:id="585" w:author="Andrew Mitchell" w:date="2014-08-06T14:25:00Z">
              <w:r w:rsidR="00C01511">
                <w:rPr>
                  <w:rFonts w:asciiTheme="minorHAnsi" w:hAnsiTheme="minorHAnsi"/>
                </w:rPr>
                <w:t xml:space="preserve">with Manufacturers </w:t>
              </w:r>
            </w:ins>
            <w:ins w:id="586" w:author="Andrew Mitchell" w:date="2014-08-06T14:23:00Z">
              <w:r w:rsidR="00C01511">
                <w:rPr>
                  <w:rFonts w:asciiTheme="minorHAnsi" w:hAnsiTheme="minorHAnsi"/>
                </w:rPr>
                <w:t>sharing more of this information</w:t>
              </w:r>
            </w:ins>
            <w:ins w:id="587" w:author="Andrew Mitchell" w:date="2014-08-06T14:25:00Z">
              <w:r w:rsidR="00C01511">
                <w:rPr>
                  <w:rFonts w:asciiTheme="minorHAnsi" w:hAnsiTheme="minorHAnsi"/>
                </w:rPr>
                <w:t>?  Explaining the direction NICE is taking with its content and explaining the usefulness of exposing more of this information?</w:t>
              </w:r>
            </w:ins>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Pr="00083497" w:rsidRDefault="005B7810" w:rsidP="005B7810">
            <w:pPr>
              <w:pStyle w:val="ListParagraph"/>
              <w:numPr>
                <w:ilvl w:val="0"/>
                <w:numId w:val="53"/>
              </w:numPr>
              <w:spacing w:after="0" w:line="240" w:lineRule="auto"/>
              <w:contextualSpacing/>
              <w:rPr>
                <w:rFonts w:asciiTheme="minorHAnsi" w:hAnsiTheme="minorHAnsi"/>
                <w:u w:val="single"/>
              </w:rPr>
            </w:pPr>
            <w:r w:rsidRPr="00083497">
              <w:rPr>
                <w:rFonts w:asciiTheme="minorHAnsi" w:hAnsiTheme="minorHAnsi"/>
                <w:u w:val="single"/>
              </w:rPr>
              <w:t>Observations on  Guideline content</w:t>
            </w:r>
          </w:p>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rPr>
            </w:pPr>
            <w:r w:rsidRPr="00083497">
              <w:rPr>
                <w:rFonts w:asciiTheme="minorHAnsi" w:hAnsiTheme="minorHAnsi"/>
                <w:b/>
              </w:rPr>
              <w:t>2.1</w:t>
            </w:r>
            <w:r w:rsidRPr="00083497">
              <w:rPr>
                <w:rFonts w:asciiTheme="minorHAnsi" w:hAnsiTheme="minorHAnsi"/>
                <w:u w:val="single"/>
              </w:rPr>
              <w:t xml:space="preserve"> Wording of recommendations and evidence statements</w:t>
            </w:r>
            <w:r w:rsidRPr="00083497">
              <w:rPr>
                <w:rFonts w:asciiTheme="minorHAnsi" w:hAnsiTheme="minorHAnsi"/>
              </w:rPr>
              <w:t>.</w:t>
            </w:r>
          </w:p>
          <w:p w:rsidR="005B7810" w:rsidRPr="00083497" w:rsidRDefault="005B7810" w:rsidP="005B7810">
            <w:pPr>
              <w:rPr>
                <w:rFonts w:asciiTheme="minorHAnsi" w:hAnsiTheme="minorHAnsi"/>
              </w:rPr>
            </w:pPr>
            <w:r w:rsidRPr="00083497">
              <w:rPr>
                <w:rFonts w:asciiTheme="minorHAnsi" w:hAnsiTheme="minorHAnsi"/>
              </w:rPr>
              <w:t>Since the guidance is currently presented primarily in document format, many recommendations contain the wording “see recommendation above” or “see recommendation below”. Similarly</w:t>
            </w:r>
            <w:proofErr w:type="gramStart"/>
            <w:ins w:id="588" w:author="Alison Desimone" w:date="2014-08-06T11:09:00Z">
              <w:r w:rsidR="00C40FE2">
                <w:rPr>
                  <w:rFonts w:asciiTheme="minorHAnsi" w:hAnsiTheme="minorHAnsi"/>
                </w:rPr>
                <w:t>,</w:t>
              </w:r>
            </w:ins>
            <w:r w:rsidRPr="00083497">
              <w:rPr>
                <w:rFonts w:asciiTheme="minorHAnsi" w:hAnsiTheme="minorHAnsi"/>
              </w:rPr>
              <w:t xml:space="preserve">  some</w:t>
            </w:r>
            <w:proofErr w:type="gramEnd"/>
            <w:r w:rsidRPr="00083497">
              <w:rPr>
                <w:rFonts w:asciiTheme="minorHAnsi" w:hAnsiTheme="minorHAnsi"/>
              </w:rPr>
              <w:t xml:space="preserve"> evidence statements start  with the words “ another study shows” which means that it cannot be understood in isolation without having read the previous evidence statement. This wording will only work in the context of a document with the recommendations or evidence statements </w:t>
            </w:r>
            <w:del w:id="589" w:author="Alison Desimone" w:date="2014-08-06T11:09:00Z">
              <w:r w:rsidRPr="00083497" w:rsidDel="00C40FE2">
                <w:rPr>
                  <w:rFonts w:asciiTheme="minorHAnsi" w:hAnsiTheme="minorHAnsi"/>
                </w:rPr>
                <w:delText xml:space="preserve"> </w:delText>
              </w:r>
            </w:del>
            <w:r w:rsidRPr="00083497">
              <w:rPr>
                <w:rFonts w:asciiTheme="minorHAnsi" w:hAnsiTheme="minorHAnsi"/>
              </w:rPr>
              <w:t xml:space="preserve">in a particular order. As soon </w:t>
            </w:r>
            <w:r w:rsidRPr="00083497">
              <w:rPr>
                <w:rFonts w:asciiTheme="minorHAnsi" w:hAnsiTheme="minorHAnsi"/>
              </w:rPr>
              <w:lastRenderedPageBreak/>
              <w:t xml:space="preserve">as any recommendations or evidence statements </w:t>
            </w:r>
            <w:del w:id="590" w:author="Alison Desimone" w:date="2014-08-06T11:09:00Z">
              <w:r w:rsidRPr="00083497" w:rsidDel="00C40FE2">
                <w:rPr>
                  <w:rFonts w:asciiTheme="minorHAnsi" w:hAnsiTheme="minorHAnsi"/>
                </w:rPr>
                <w:delText xml:space="preserve"> </w:delText>
              </w:r>
            </w:del>
            <w:r w:rsidRPr="00083497">
              <w:rPr>
                <w:rFonts w:asciiTheme="minorHAnsi" w:hAnsiTheme="minorHAnsi"/>
              </w:rPr>
              <w:t>are extracted, the wording has no meaning.</w:t>
            </w:r>
          </w:p>
        </w:tc>
        <w:tc>
          <w:tcPr>
            <w:tcW w:w="3293" w:type="dxa"/>
          </w:tcPr>
          <w:p w:rsidR="005B7810" w:rsidRPr="00083497" w:rsidRDefault="005B7810" w:rsidP="005331D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lastRenderedPageBreak/>
              <w:t xml:space="preserve">Implications for modelling. For back catalogue recommendations will have to be presented in groups or the order modelled. For future recommendation wording should </w:t>
            </w:r>
            <w:del w:id="591" w:author="Andrew Mitchell" w:date="2014-08-06T14:26:00Z">
              <w:r w:rsidRPr="00083497" w:rsidDel="005331D4">
                <w:rPr>
                  <w:rFonts w:asciiTheme="minorHAnsi" w:hAnsiTheme="minorHAnsi"/>
                </w:rPr>
                <w:delText xml:space="preserve">try and </w:delText>
              </w:r>
            </w:del>
            <w:r w:rsidRPr="00083497">
              <w:rPr>
                <w:rFonts w:asciiTheme="minorHAnsi" w:hAnsiTheme="minorHAnsi"/>
              </w:rPr>
              <w:t>avoid this language</w:t>
            </w:r>
            <w:ins w:id="592" w:author="Andrew Mitchell" w:date="2014-08-06T14:26:00Z">
              <w:r w:rsidR="005331D4">
                <w:rPr>
                  <w:rFonts w:asciiTheme="minorHAnsi" w:hAnsiTheme="minorHAnsi"/>
                </w:rPr>
                <w:t xml:space="preserve">.  Technology needs to support </w:t>
              </w:r>
              <w:r w:rsidR="005331D4">
                <w:rPr>
                  <w:rFonts w:asciiTheme="minorHAnsi" w:hAnsiTheme="minorHAnsi"/>
                </w:rPr>
                <w:lastRenderedPageBreak/>
                <w:t>alternative cross-referencing.</w:t>
              </w:r>
            </w:ins>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pPr>
              <w:rPr>
                <w:rFonts w:asciiTheme="minorHAnsi" w:hAnsiTheme="minorHAnsi"/>
                <w:u w:val="single"/>
              </w:rPr>
              <w:pPrChange w:id="593" w:author="Alison Desimone" w:date="2014-08-06T11:04:00Z">
                <w:pPr>
                  <w:jc w:val="both"/>
                </w:pPr>
              </w:pPrChange>
            </w:pPr>
            <w:r w:rsidRPr="00083497">
              <w:rPr>
                <w:rFonts w:asciiTheme="minorHAnsi" w:hAnsiTheme="minorHAnsi"/>
                <w:b/>
              </w:rPr>
              <w:t>2.2</w:t>
            </w:r>
            <w:r w:rsidRPr="00083497">
              <w:rPr>
                <w:rFonts w:asciiTheme="minorHAnsi" w:hAnsiTheme="minorHAnsi"/>
              </w:rPr>
              <w:t xml:space="preserve">  </w:t>
            </w:r>
            <w:r w:rsidRPr="00083497">
              <w:rPr>
                <w:rFonts w:asciiTheme="minorHAnsi" w:hAnsiTheme="minorHAnsi"/>
                <w:u w:val="single"/>
              </w:rPr>
              <w:t xml:space="preserve">Unique identifier for </w:t>
            </w:r>
            <w:ins w:id="594" w:author="Andrew Mitchell" w:date="2014-08-06T14:27:00Z">
              <w:r w:rsidR="005331D4">
                <w:rPr>
                  <w:rFonts w:asciiTheme="minorHAnsi" w:hAnsiTheme="minorHAnsi"/>
                  <w:u w:val="single"/>
                </w:rPr>
                <w:t xml:space="preserve">‘entities’ e.g. </w:t>
              </w:r>
            </w:ins>
            <w:r w:rsidRPr="00083497">
              <w:rPr>
                <w:rFonts w:asciiTheme="minorHAnsi" w:hAnsiTheme="minorHAnsi"/>
                <w:u w:val="single"/>
              </w:rPr>
              <w:t>recommendations and evidence statements</w:t>
            </w:r>
          </w:p>
          <w:p w:rsidR="005B7810" w:rsidRPr="00083497" w:rsidRDefault="005B7810">
            <w:pPr>
              <w:rPr>
                <w:rFonts w:asciiTheme="minorHAnsi" w:hAnsiTheme="minorHAnsi"/>
              </w:rPr>
              <w:pPrChange w:id="595" w:author="Alison Desimone" w:date="2014-08-06T11:04:00Z">
                <w:pPr>
                  <w:jc w:val="both"/>
                </w:pPr>
              </w:pPrChange>
            </w:pPr>
            <w:r w:rsidRPr="00083497">
              <w:rPr>
                <w:rFonts w:asciiTheme="minorHAnsi" w:hAnsiTheme="minorHAnsi"/>
              </w:rPr>
              <w:t xml:space="preserve">The numbering of recommendations is not consistent between different versions of a guideline (full guideline versus NICE guideline, for example). This made the extraction difficult and confusing since there is no unique identifier for a specific recommendation.  It is made more confusing when a new piece of guidance “partially updates and replaces” another, as some recommendations will persist from one guideline to the next and some will be superseded, but the new guideline may reproduce the recommendations from the older guideline which are still valid and give them a new number, while they still technically exist with a different number in </w:t>
            </w:r>
            <w:del w:id="596" w:author="Alison Desimone" w:date="2014-08-06T11:09:00Z">
              <w:r w:rsidRPr="00083497" w:rsidDel="00C40FE2">
                <w:rPr>
                  <w:rFonts w:asciiTheme="minorHAnsi" w:hAnsiTheme="minorHAnsi"/>
                </w:rPr>
                <w:delText xml:space="preserve"> </w:delText>
              </w:r>
            </w:del>
            <w:r w:rsidRPr="00083497">
              <w:rPr>
                <w:rFonts w:asciiTheme="minorHAnsi" w:hAnsiTheme="minorHAnsi"/>
              </w:rPr>
              <w:t xml:space="preserve">different guideline which has only been partially replaced. </w:t>
            </w:r>
          </w:p>
          <w:p w:rsidR="005B7810" w:rsidRPr="00083497" w:rsidRDefault="005B7810">
            <w:pPr>
              <w:rPr>
                <w:rFonts w:asciiTheme="minorHAnsi" w:hAnsiTheme="minorHAnsi"/>
              </w:rPr>
              <w:pPrChange w:id="597" w:author="Alison Desimone" w:date="2014-08-06T11:04:00Z">
                <w:pPr>
                  <w:jc w:val="both"/>
                </w:pPr>
              </w:pPrChange>
            </w:pPr>
            <w:r w:rsidRPr="00083497">
              <w:rPr>
                <w:rFonts w:asciiTheme="minorHAnsi" w:hAnsiTheme="minorHAnsi"/>
              </w:rPr>
              <w:t>Recommendations do not currently carry titles, only numbers. For the purpose of this exercise we created a title for each recommendation to find some way of distinguishing one recommendation from another within a grouping of recommendations.  In some of the guidelines it proved challenging to capture what was unique to a particular recommendation since there was considerable repetition and overlap between separate recommendations. Similarly evidence statements have been assigned a title for this project but do not always have titles, in the guidance.</w:t>
            </w:r>
          </w:p>
          <w:p w:rsidR="005B7810" w:rsidRPr="00083497" w:rsidRDefault="005B7810">
            <w:pPr>
              <w:rPr>
                <w:rFonts w:asciiTheme="minorHAnsi" w:hAnsiTheme="minorHAnsi"/>
              </w:rPr>
              <w:pPrChange w:id="598" w:author="Alison Desimone" w:date="2014-08-06T11:04:00Z">
                <w:pPr>
                  <w:jc w:val="both"/>
                </w:pPr>
              </w:pPrChange>
            </w:pP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If each recommendation and evidence statement is to be modelled as an entity each unique recommendation will need a unique identifier. Currently there is no unique identifier for a recommendation or evidence statement, which could be a number or a unique title</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2.3</w:t>
            </w:r>
            <w:r w:rsidRPr="00083497">
              <w:rPr>
                <w:rFonts w:asciiTheme="minorHAnsi" w:hAnsiTheme="minorHAnsi"/>
              </w:rPr>
              <w:t xml:space="preserve">  </w:t>
            </w:r>
            <w:r w:rsidRPr="00083497">
              <w:rPr>
                <w:rFonts w:asciiTheme="minorHAnsi" w:hAnsiTheme="minorHAnsi"/>
                <w:u w:val="single"/>
              </w:rPr>
              <w:t xml:space="preserve">Evidence Strength </w:t>
            </w:r>
          </w:p>
          <w:p w:rsidR="005B7810" w:rsidRPr="00083497" w:rsidRDefault="005B7810" w:rsidP="005B7810">
            <w:pPr>
              <w:rPr>
                <w:rFonts w:asciiTheme="minorHAnsi" w:hAnsiTheme="minorHAnsi"/>
              </w:rPr>
            </w:pPr>
            <w:r w:rsidRPr="00083497">
              <w:rPr>
                <w:rFonts w:asciiTheme="minorHAnsi" w:hAnsiTheme="minorHAnsi"/>
              </w:rPr>
              <w:t>The system used for this varied widely between guidelines so was not included for most of the evidence statements. Most of the data attached a rating to a specific study.</w:t>
            </w:r>
          </w:p>
          <w:p w:rsidR="005B7810" w:rsidRPr="00083497" w:rsidRDefault="005B7810" w:rsidP="005B7810">
            <w:pPr>
              <w:rPr>
                <w:rFonts w:asciiTheme="minorHAnsi" w:hAnsiTheme="minorHAnsi"/>
              </w:rPr>
            </w:pPr>
          </w:p>
        </w:tc>
        <w:tc>
          <w:tcPr>
            <w:tcW w:w="3293" w:type="dxa"/>
          </w:tcPr>
          <w:p w:rsidR="005B7810" w:rsidRDefault="005B7810" w:rsidP="005B7810">
            <w:pPr>
              <w:cnfStyle w:val="000000000000" w:firstRow="0" w:lastRow="0" w:firstColumn="0" w:lastColumn="0" w:oddVBand="0" w:evenVBand="0" w:oddHBand="0" w:evenHBand="0" w:firstRowFirstColumn="0" w:firstRowLastColumn="0" w:lastRowFirstColumn="0" w:lastRowLastColumn="0"/>
              <w:rPr>
                <w:ins w:id="599" w:author="Andrew Mitchell" w:date="2014-08-06T14:28:00Z"/>
                <w:rFonts w:asciiTheme="minorHAnsi" w:hAnsiTheme="minorHAnsi"/>
              </w:rPr>
            </w:pPr>
            <w:r w:rsidRPr="00083497">
              <w:rPr>
                <w:rFonts w:asciiTheme="minorHAnsi" w:hAnsiTheme="minorHAnsi"/>
              </w:rPr>
              <w:lastRenderedPageBreak/>
              <w:t xml:space="preserve">A consistent system for assessing strength of evidence will allow analysis of whether the same study is rated </w:t>
            </w:r>
            <w:r w:rsidRPr="00083497">
              <w:rPr>
                <w:rFonts w:asciiTheme="minorHAnsi" w:hAnsiTheme="minorHAnsi"/>
              </w:rPr>
              <w:lastRenderedPageBreak/>
              <w:t>consistently across various NICE guidelines.</w:t>
            </w:r>
          </w:p>
          <w:p w:rsidR="005331D4" w:rsidRDefault="005331D4" w:rsidP="005B7810">
            <w:pPr>
              <w:cnfStyle w:val="000000000000" w:firstRow="0" w:lastRow="0" w:firstColumn="0" w:lastColumn="0" w:oddVBand="0" w:evenVBand="0" w:oddHBand="0" w:evenHBand="0" w:firstRowFirstColumn="0" w:firstRowLastColumn="0" w:lastRowFirstColumn="0" w:lastRowLastColumn="0"/>
              <w:rPr>
                <w:ins w:id="600" w:author="Andrew Mitchell" w:date="2014-08-06T14:28:00Z"/>
                <w:rFonts w:asciiTheme="minorHAnsi" w:hAnsiTheme="minorHAnsi"/>
              </w:rPr>
            </w:pPr>
          </w:p>
          <w:p w:rsidR="005331D4" w:rsidRPr="00083497" w:rsidRDefault="005331D4"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ins w:id="601" w:author="Andrew Mitchell" w:date="2014-08-06T14:28:00Z">
              <w:r>
                <w:rPr>
                  <w:rFonts w:asciiTheme="minorHAnsi" w:hAnsiTheme="minorHAnsi"/>
                </w:rPr>
                <w:t>(recognise that this is already a consideration of the methods working group and also wider groups such as DECIDE)</w:t>
              </w:r>
            </w:ins>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u w:val="single"/>
              </w:rPr>
              <w:t>Studies linkage to evidence statements and recommendations</w:t>
            </w:r>
          </w:p>
          <w:p w:rsidR="005B7810" w:rsidRPr="00083497" w:rsidRDefault="005B7810" w:rsidP="005B7810">
            <w:pPr>
              <w:rPr>
                <w:rFonts w:asciiTheme="minorHAnsi" w:hAnsiTheme="minorHAnsi"/>
              </w:rPr>
            </w:pPr>
            <w:r w:rsidRPr="00083497">
              <w:rPr>
                <w:rFonts w:asciiTheme="minorHAnsi" w:hAnsiTheme="minorHAnsi"/>
              </w:rPr>
              <w:t>Studies proved straightforward to link to evidence statements, however sometimes they were listed in an appendix in a separate document and sometimes immediately after a grouping of evidence statements. For one of the guidelines (CG10) there appeared to be a few gaps where a study was mentioned in an evidence statement but could not be found in the list of references.  Where a guideline had been “ partially updated and replaced” or “ superseded”, it was still sometimes the case that the references still had to be found in the appendix of a full guideline that had nominally been superseded (CG66/CG87).</w:t>
            </w:r>
          </w:p>
          <w:p w:rsidR="005B7810" w:rsidRPr="00083497" w:rsidRDefault="005B7810" w:rsidP="005B7810">
            <w:pPr>
              <w:rPr>
                <w:rFonts w:asciiTheme="minorHAnsi" w:hAnsiTheme="minorHAnsi"/>
              </w:rPr>
            </w:pP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 xml:space="preserve">Linking of </w:t>
            </w:r>
            <w:del w:id="602" w:author="Alison Desimone" w:date="2014-08-06T11:04:00Z">
              <w:r w:rsidRPr="00083497" w:rsidDel="00DF3A2E">
                <w:rPr>
                  <w:rFonts w:asciiTheme="minorHAnsi" w:hAnsiTheme="minorHAnsi"/>
                </w:rPr>
                <w:delText xml:space="preserve"> </w:delText>
              </w:r>
            </w:del>
            <w:r w:rsidRPr="00083497">
              <w:rPr>
                <w:rFonts w:asciiTheme="minorHAnsi" w:hAnsiTheme="minorHAnsi"/>
              </w:rPr>
              <w:t>study references to evidence statements and recommendations rather than the guideline as a whole would make the updating of guidance more straightforward, rather to hold reference details in a guideline which may have been superseded, even if the recommendation has not.</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2.3</w:t>
            </w:r>
            <w:r w:rsidRPr="00083497">
              <w:rPr>
                <w:rFonts w:asciiTheme="minorHAnsi" w:hAnsiTheme="minorHAnsi"/>
                <w:u w:val="single"/>
              </w:rPr>
              <w:t xml:space="preserve"> Study unique identifier</w:t>
            </w:r>
          </w:p>
          <w:p w:rsidR="005B7810" w:rsidRPr="00083497" w:rsidRDefault="005B7810" w:rsidP="005B7810">
            <w:pPr>
              <w:rPr>
                <w:rFonts w:asciiTheme="minorHAnsi" w:hAnsiTheme="minorHAnsi"/>
              </w:rPr>
            </w:pPr>
            <w:r w:rsidRPr="00083497">
              <w:rPr>
                <w:rFonts w:asciiTheme="minorHAnsi" w:hAnsiTheme="minorHAnsi"/>
              </w:rPr>
              <w:t>Studies were listed within the context of a given guideline so it is likely that there is considerable duplication of studies referenced between guidelines. A workaround has been done to de</w:t>
            </w:r>
            <w:ins w:id="603" w:author="Alison Desimone" w:date="2014-08-06T11:04:00Z">
              <w:r w:rsidR="00DF3A2E">
                <w:rPr>
                  <w:rFonts w:asciiTheme="minorHAnsi" w:hAnsiTheme="minorHAnsi"/>
                </w:rPr>
                <w:t>-</w:t>
              </w:r>
            </w:ins>
            <w:r w:rsidRPr="00083497">
              <w:rPr>
                <w:rFonts w:asciiTheme="minorHAnsi" w:hAnsiTheme="minorHAnsi"/>
              </w:rPr>
              <w:t>duplicate based on the textual content of the references</w:t>
            </w:r>
          </w:p>
          <w:p w:rsidR="005B7810" w:rsidRPr="00083497" w:rsidRDefault="005B7810" w:rsidP="005B7810">
            <w:pPr>
              <w:rPr>
                <w:rFonts w:asciiTheme="minorHAnsi" w:hAnsiTheme="minorHAnsi"/>
                <w:u w:val="single"/>
              </w:rPr>
            </w:pPr>
          </w:p>
        </w:tc>
        <w:tc>
          <w:tcPr>
            <w:tcW w:w="3293" w:type="dxa"/>
          </w:tcPr>
          <w:p w:rsidR="005B7810" w:rsidRDefault="005B7810" w:rsidP="005B7810">
            <w:pPr>
              <w:cnfStyle w:val="000000000000" w:firstRow="0" w:lastRow="0" w:firstColumn="0" w:lastColumn="0" w:oddVBand="0" w:evenVBand="0" w:oddHBand="0" w:evenHBand="0" w:firstRowFirstColumn="0" w:firstRowLastColumn="0" w:lastRowFirstColumn="0" w:lastRowLastColumn="0"/>
              <w:rPr>
                <w:ins w:id="604" w:author="Andrew Mitchell" w:date="2014-08-06T14:29:00Z"/>
                <w:rFonts w:asciiTheme="minorHAnsi" w:hAnsiTheme="minorHAnsi"/>
              </w:rPr>
            </w:pPr>
            <w:r w:rsidRPr="00083497">
              <w:rPr>
                <w:rFonts w:asciiTheme="minorHAnsi" w:hAnsiTheme="minorHAnsi"/>
              </w:rPr>
              <w:t xml:space="preserve">Using the </w:t>
            </w:r>
            <w:del w:id="605" w:author="Alison Desimone" w:date="2014-08-06T11:28:00Z">
              <w:r w:rsidRPr="00083497" w:rsidDel="00444B5B">
                <w:rPr>
                  <w:rFonts w:asciiTheme="minorHAnsi" w:hAnsiTheme="minorHAnsi"/>
                </w:rPr>
                <w:delText xml:space="preserve"> </w:delText>
              </w:r>
            </w:del>
            <w:r w:rsidRPr="00083497">
              <w:rPr>
                <w:rFonts w:asciiTheme="minorHAnsi" w:hAnsiTheme="minorHAnsi"/>
              </w:rPr>
              <w:t xml:space="preserve">PUBMED ID as a unique identifier for </w:t>
            </w:r>
            <w:del w:id="606" w:author="Andrew Mitchell" w:date="2014-08-06T14:29:00Z">
              <w:r w:rsidRPr="00083497" w:rsidDel="005331D4">
                <w:rPr>
                  <w:rFonts w:asciiTheme="minorHAnsi" w:hAnsiTheme="minorHAnsi"/>
                </w:rPr>
                <w:delText xml:space="preserve"> </w:delText>
              </w:r>
            </w:del>
            <w:r w:rsidRPr="00083497">
              <w:rPr>
                <w:rFonts w:asciiTheme="minorHAnsi" w:hAnsiTheme="minorHAnsi"/>
              </w:rPr>
              <w:t>a study reference during the authoring process would enable analysis to be performed on studies referenced across all guidance.</w:t>
            </w:r>
          </w:p>
          <w:p w:rsidR="005331D4" w:rsidRDefault="005331D4" w:rsidP="005B7810">
            <w:pPr>
              <w:cnfStyle w:val="000000000000" w:firstRow="0" w:lastRow="0" w:firstColumn="0" w:lastColumn="0" w:oddVBand="0" w:evenVBand="0" w:oddHBand="0" w:evenHBand="0" w:firstRowFirstColumn="0" w:firstRowLastColumn="0" w:lastRowFirstColumn="0" w:lastRowLastColumn="0"/>
              <w:rPr>
                <w:ins w:id="607" w:author="Andrew Mitchell" w:date="2014-08-06T14:29:00Z"/>
                <w:rFonts w:asciiTheme="minorHAnsi" w:hAnsiTheme="minorHAnsi"/>
              </w:rPr>
            </w:pPr>
          </w:p>
          <w:p w:rsidR="005331D4" w:rsidRPr="00083497" w:rsidRDefault="005331D4"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ins w:id="608" w:author="Andrew Mitchell" w:date="2014-08-06T14:29:00Z">
              <w:r>
                <w:rPr>
                  <w:rFonts w:asciiTheme="minorHAnsi" w:hAnsiTheme="minorHAnsi"/>
                </w:rPr>
                <w:t xml:space="preserve">It may also be beneficial to consider management </w:t>
              </w:r>
            </w:ins>
            <w:ins w:id="609" w:author="Andrew Mitchell" w:date="2014-08-06T14:30:00Z">
              <w:r>
                <w:rPr>
                  <w:rFonts w:asciiTheme="minorHAnsi" w:hAnsiTheme="minorHAnsi"/>
                </w:rPr>
                <w:t xml:space="preserve">and </w:t>
              </w:r>
              <w:r>
                <w:rPr>
                  <w:rFonts w:asciiTheme="minorHAnsi" w:hAnsiTheme="minorHAnsi"/>
                </w:rPr>
                <w:lastRenderedPageBreak/>
                <w:t xml:space="preserve">publishing </w:t>
              </w:r>
            </w:ins>
            <w:ins w:id="610" w:author="Andrew Mitchell" w:date="2014-08-06T14:29:00Z">
              <w:r>
                <w:rPr>
                  <w:rFonts w:asciiTheme="minorHAnsi" w:hAnsiTheme="minorHAnsi"/>
                </w:rPr>
                <w:t>of references</w:t>
              </w:r>
            </w:ins>
            <w:ins w:id="611" w:author="Andrew Mitchell" w:date="2014-08-06T14:30:00Z">
              <w:r>
                <w:rPr>
                  <w:rFonts w:asciiTheme="minorHAnsi" w:hAnsiTheme="minorHAnsi"/>
                </w:rPr>
                <w:t xml:space="preserve"> using the BIBLIO ontology.</w:t>
              </w:r>
            </w:ins>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2.4</w:t>
            </w:r>
            <w:r w:rsidRPr="00083497">
              <w:rPr>
                <w:rFonts w:asciiTheme="minorHAnsi" w:hAnsiTheme="minorHAnsi"/>
                <w:u w:val="single"/>
              </w:rPr>
              <w:t xml:space="preserve"> Local practice collection</w:t>
            </w:r>
          </w:p>
          <w:p w:rsidR="005B7810" w:rsidRPr="00083497" w:rsidRDefault="005B7810" w:rsidP="005B7810">
            <w:pPr>
              <w:rPr>
                <w:rFonts w:asciiTheme="minorHAnsi" w:hAnsiTheme="minorHAnsi"/>
              </w:rPr>
            </w:pPr>
            <w:r w:rsidRPr="00083497">
              <w:rPr>
                <w:rFonts w:asciiTheme="minorHAnsi" w:hAnsiTheme="minorHAnsi"/>
              </w:rPr>
              <w:t>Shared Learning already had location, organisation and linked guideline as structured fields, which made it easier to extract the content. However this is currently not searchable</w:t>
            </w:r>
            <w:del w:id="612" w:author="Alison Desimone" w:date="2014-08-06T11:28:00Z">
              <w:r w:rsidRPr="00083497" w:rsidDel="00444B5B">
                <w:rPr>
                  <w:rFonts w:asciiTheme="minorHAnsi" w:hAnsiTheme="minorHAnsi"/>
                </w:rPr>
                <w:delText xml:space="preserve"> </w:delText>
              </w:r>
            </w:del>
            <w:r w:rsidRPr="00083497">
              <w:rPr>
                <w:rFonts w:asciiTheme="minorHAnsi" w:hAnsiTheme="minorHAnsi"/>
              </w:rPr>
              <w:t>. In addition, the shared learning ( local practice)  only links at the guideline level, not at the recommendation level, although in reality no single case study attempts to implement the whole of a guideline.  In extracting the data an attempt was made to link the local practice at recommendation level. Sometimes this was explicit within the text of the case study.</w:t>
            </w:r>
          </w:p>
          <w:p w:rsidR="005B7810" w:rsidRPr="00083497" w:rsidRDefault="005B7810" w:rsidP="005B7810">
            <w:pPr>
              <w:ind w:left="720"/>
              <w:rPr>
                <w:rFonts w:asciiTheme="minorHAnsi" w:hAnsiTheme="minorHAnsi"/>
              </w:rPr>
            </w:pPr>
            <w:r w:rsidRPr="00083497">
              <w:rPr>
                <w:rFonts w:asciiTheme="minorHAnsi" w:hAnsiTheme="minorHAnsi"/>
              </w:rPr>
              <w:t>.</w:t>
            </w:r>
          </w:p>
          <w:p w:rsidR="005B7810" w:rsidRPr="00083497" w:rsidRDefault="005B7810" w:rsidP="005B7810">
            <w:pPr>
              <w:rPr>
                <w:rFonts w:asciiTheme="minorHAnsi" w:hAnsiTheme="minorHAnsi"/>
              </w:rPr>
            </w:pPr>
          </w:p>
        </w:tc>
        <w:tc>
          <w:tcPr>
            <w:tcW w:w="3293" w:type="dxa"/>
          </w:tcPr>
          <w:p w:rsidR="005B7810" w:rsidRDefault="005B7810" w:rsidP="005B7810">
            <w:pPr>
              <w:cnfStyle w:val="000000100000" w:firstRow="0" w:lastRow="0" w:firstColumn="0" w:lastColumn="0" w:oddVBand="0" w:evenVBand="0" w:oddHBand="1" w:evenHBand="0" w:firstRowFirstColumn="0" w:firstRowLastColumn="0" w:lastRowFirstColumn="0" w:lastRowLastColumn="0"/>
              <w:rPr>
                <w:ins w:id="613" w:author="Andrew Mitchell" w:date="2014-08-06T14:31:00Z"/>
                <w:rFonts w:asciiTheme="minorHAnsi" w:hAnsiTheme="minorHAnsi"/>
              </w:rPr>
            </w:pPr>
            <w:r w:rsidRPr="00083497">
              <w:rPr>
                <w:rFonts w:asciiTheme="minorHAnsi" w:hAnsiTheme="minorHAnsi"/>
              </w:rPr>
              <w:t xml:space="preserve">Modelling the location and organisation elements of the local practice collection and mapping local practice  case studies to specific recommendations rather than to a  full guideline would enable more targeted queries to be run by users and greater opportunities for linkage to other data sets.  </w:t>
            </w:r>
          </w:p>
          <w:p w:rsidR="005331D4" w:rsidRDefault="005331D4" w:rsidP="005B7810">
            <w:pPr>
              <w:cnfStyle w:val="000000100000" w:firstRow="0" w:lastRow="0" w:firstColumn="0" w:lastColumn="0" w:oddVBand="0" w:evenVBand="0" w:oddHBand="1" w:evenHBand="0" w:firstRowFirstColumn="0" w:firstRowLastColumn="0" w:lastRowFirstColumn="0" w:lastRowLastColumn="0"/>
              <w:rPr>
                <w:ins w:id="614" w:author="Andrew Mitchell" w:date="2014-08-06T14:31:00Z"/>
                <w:rFonts w:asciiTheme="minorHAnsi" w:hAnsiTheme="minorHAnsi"/>
              </w:rPr>
            </w:pPr>
          </w:p>
          <w:p w:rsidR="005331D4" w:rsidRPr="00083497" w:rsidRDefault="005331D4"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ins w:id="615" w:author="Andrew Mitchell" w:date="2014-08-06T14:31:00Z">
              <w:r>
                <w:rPr>
                  <w:rFonts w:asciiTheme="minorHAnsi" w:hAnsiTheme="minorHAnsi"/>
                </w:rPr>
                <w:t>Since this is not content produced initially by NICE it may be beneficial to revise the information that we ask people to submit and to control the methods by which they submit to ensure that they follow/align to our model(s)</w:t>
              </w:r>
            </w:ins>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Pr="00083497" w:rsidRDefault="005B7810" w:rsidP="005B7810">
            <w:pPr>
              <w:pStyle w:val="ListParagraph"/>
              <w:numPr>
                <w:ilvl w:val="0"/>
                <w:numId w:val="53"/>
              </w:numPr>
              <w:spacing w:after="0" w:line="240" w:lineRule="auto"/>
              <w:contextualSpacing/>
              <w:rPr>
                <w:rFonts w:asciiTheme="minorHAnsi" w:hAnsiTheme="minorHAnsi"/>
                <w:u w:val="single"/>
              </w:rPr>
            </w:pPr>
            <w:r w:rsidRPr="00083497">
              <w:rPr>
                <w:rFonts w:asciiTheme="minorHAnsi" w:hAnsiTheme="minorHAnsi"/>
                <w:u w:val="single"/>
              </w:rPr>
              <w:t>Observations on initial domain modelling exercise with NICE internal experts.</w:t>
            </w:r>
          </w:p>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pPr>
              <w:rPr>
                <w:rFonts w:asciiTheme="minorHAnsi" w:hAnsiTheme="minorHAnsi"/>
                <w:u w:val="single"/>
              </w:rPr>
              <w:pPrChange w:id="616" w:author="Alison Desimone" w:date="2014-08-06T11:04:00Z">
                <w:pPr>
                  <w:jc w:val="both"/>
                </w:pPr>
              </w:pPrChange>
            </w:pPr>
            <w:r w:rsidRPr="00083497">
              <w:rPr>
                <w:rFonts w:asciiTheme="minorHAnsi" w:hAnsiTheme="minorHAnsi"/>
              </w:rPr>
              <w:t>3.1</w:t>
            </w:r>
            <w:r w:rsidRPr="00083497">
              <w:rPr>
                <w:rFonts w:asciiTheme="minorHAnsi" w:hAnsiTheme="minorHAnsi"/>
                <w:u w:val="single"/>
              </w:rPr>
              <w:t xml:space="preserve">  Input from internal experts required for modelling NICE domain</w:t>
            </w:r>
          </w:p>
          <w:p w:rsidR="005B7810" w:rsidRPr="00083497" w:rsidRDefault="005B7810">
            <w:pPr>
              <w:rPr>
                <w:rFonts w:asciiTheme="minorHAnsi" w:hAnsiTheme="minorHAnsi"/>
              </w:rPr>
              <w:pPrChange w:id="617" w:author="Alison Desimone" w:date="2014-08-06T11:04:00Z">
                <w:pPr>
                  <w:jc w:val="both"/>
                </w:pPr>
              </w:pPrChange>
            </w:pPr>
            <w:r w:rsidRPr="00083497">
              <w:rPr>
                <w:rFonts w:asciiTheme="minorHAnsi" w:hAnsiTheme="minorHAnsi"/>
              </w:rPr>
              <w:t xml:space="preserve">Linked data requires an understanding and exposure of the relationships between concepts so there was a need to identify and validate both the key concepts in NICE guidance that would need to be modelled and   the implicit relationships between those concepts. </w:t>
            </w:r>
          </w:p>
          <w:p w:rsidR="005B7810" w:rsidRPr="00083497" w:rsidRDefault="005B7810">
            <w:pPr>
              <w:rPr>
                <w:rFonts w:asciiTheme="minorHAnsi" w:hAnsiTheme="minorHAnsi"/>
              </w:rPr>
              <w:pPrChange w:id="618" w:author="Alison Desimone" w:date="2014-08-06T11:04:00Z">
                <w:pPr>
                  <w:jc w:val="both"/>
                </w:pPr>
              </w:pPrChange>
            </w:pPr>
            <w:r w:rsidRPr="00083497">
              <w:rPr>
                <w:rFonts w:asciiTheme="minorHAnsi" w:hAnsiTheme="minorHAnsi"/>
              </w:rPr>
              <w:lastRenderedPageBreak/>
              <w:t xml:space="preserve">An initial model rendered in Visio of the </w:t>
            </w:r>
            <w:ins w:id="619" w:author="Andrew Mitchell" w:date="2014-08-06T14:32:00Z">
              <w:r w:rsidR="005331D4">
                <w:rPr>
                  <w:rFonts w:asciiTheme="minorHAnsi" w:hAnsiTheme="minorHAnsi"/>
                </w:rPr>
                <w:t>‘</w:t>
              </w:r>
            </w:ins>
            <w:r w:rsidRPr="00083497">
              <w:rPr>
                <w:rFonts w:asciiTheme="minorHAnsi" w:hAnsiTheme="minorHAnsi"/>
              </w:rPr>
              <w:t>NICE irreducible core</w:t>
            </w:r>
            <w:ins w:id="620" w:author="Andrew Mitchell" w:date="2014-08-06T14:32:00Z">
              <w:r w:rsidR="005331D4">
                <w:rPr>
                  <w:rFonts w:asciiTheme="minorHAnsi" w:hAnsiTheme="minorHAnsi"/>
                </w:rPr>
                <w:t>’</w:t>
              </w:r>
            </w:ins>
            <w:r w:rsidRPr="00083497">
              <w:rPr>
                <w:rFonts w:asciiTheme="minorHAnsi" w:hAnsiTheme="minorHAnsi"/>
              </w:rPr>
              <w:t xml:space="preserve"> concepts was validated with key internal experts and the relationships discussed. Drawing out concepts and articulating the exact nature of the relationships between those concepts requires a new way of thinking which can prove challenging to those who are used to viewing NICE content from a document-centric viewpoint. </w:t>
            </w:r>
          </w:p>
        </w:tc>
        <w:tc>
          <w:tcPr>
            <w:tcW w:w="3293" w:type="dxa"/>
          </w:tcPr>
          <w:p w:rsidR="005B7810" w:rsidRPr="00083497" w:rsidRDefault="005B7810" w:rsidP="00DF3A2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lastRenderedPageBreak/>
              <w:t xml:space="preserve">Continued engagement </w:t>
            </w:r>
            <w:del w:id="621" w:author="Alison Desimone" w:date="2014-08-06T11:04:00Z">
              <w:r w:rsidRPr="00083497" w:rsidDel="00DF3A2E">
                <w:rPr>
                  <w:rFonts w:asciiTheme="minorHAnsi" w:hAnsiTheme="minorHAnsi"/>
                </w:rPr>
                <w:delText xml:space="preserve"> </w:delText>
              </w:r>
            </w:del>
            <w:del w:id="622" w:author="Alison Desimone" w:date="2014-08-06T11:05:00Z">
              <w:r w:rsidRPr="00083497" w:rsidDel="00DF3A2E">
                <w:rPr>
                  <w:rFonts w:asciiTheme="minorHAnsi" w:hAnsiTheme="minorHAnsi"/>
                </w:rPr>
                <w:delText xml:space="preserve">from </w:delText>
              </w:r>
            </w:del>
            <w:ins w:id="623" w:author="Alison Desimone" w:date="2014-08-06T11:05:00Z">
              <w:r w:rsidR="00DF3A2E">
                <w:rPr>
                  <w:rFonts w:asciiTheme="minorHAnsi" w:hAnsiTheme="minorHAnsi"/>
                </w:rPr>
                <w:t xml:space="preserve">with </w:t>
              </w:r>
            </w:ins>
            <w:r w:rsidRPr="00083497">
              <w:rPr>
                <w:rFonts w:asciiTheme="minorHAnsi" w:hAnsiTheme="minorHAnsi"/>
              </w:rPr>
              <w:t xml:space="preserve">internal experts will be required to extend and refine the model. In order to access their time and </w:t>
            </w:r>
            <w:proofErr w:type="gramStart"/>
            <w:r w:rsidRPr="00083497">
              <w:rPr>
                <w:rFonts w:asciiTheme="minorHAnsi" w:hAnsiTheme="minorHAnsi"/>
              </w:rPr>
              <w:t>expertise  for</w:t>
            </w:r>
            <w:proofErr w:type="gramEnd"/>
            <w:r w:rsidRPr="00083497">
              <w:rPr>
                <w:rFonts w:asciiTheme="minorHAnsi" w:hAnsiTheme="minorHAnsi"/>
              </w:rPr>
              <w:t xml:space="preserve"> </w:t>
            </w:r>
            <w:r w:rsidRPr="00083497">
              <w:rPr>
                <w:rFonts w:asciiTheme="minorHAnsi" w:hAnsiTheme="minorHAnsi"/>
              </w:rPr>
              <w:lastRenderedPageBreak/>
              <w:t>modelling in a way in which they are unfamiliar, the potential benefits of linked data will need to be clearly articulated and reinforced at all levels.</w:t>
            </w:r>
          </w:p>
        </w:tc>
      </w:tr>
      <w:tr w:rsidR="005B7810" w:rsidTr="005B7810">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227" w:type="dxa"/>
          </w:tcPr>
          <w:p w:rsidR="005B7810" w:rsidRPr="00083497" w:rsidRDefault="005B7810" w:rsidP="005B7810">
            <w:pPr>
              <w:pStyle w:val="ListParagraph"/>
              <w:numPr>
                <w:ilvl w:val="0"/>
                <w:numId w:val="53"/>
              </w:numPr>
              <w:spacing w:after="0" w:line="240" w:lineRule="auto"/>
              <w:contextualSpacing/>
              <w:rPr>
                <w:rFonts w:asciiTheme="minorHAnsi" w:hAnsiTheme="minorHAnsi"/>
                <w:u w:val="single"/>
              </w:rPr>
            </w:pPr>
            <w:r w:rsidRPr="00083497">
              <w:rPr>
                <w:rFonts w:asciiTheme="minorHAnsi" w:hAnsiTheme="minorHAnsi"/>
                <w:u w:val="single"/>
              </w:rPr>
              <w:lastRenderedPageBreak/>
              <w:t xml:space="preserve">Observations on Ontology Modelling </w:t>
            </w:r>
          </w:p>
          <w:p w:rsidR="005B7810" w:rsidRPr="00083497" w:rsidRDefault="005B7810" w:rsidP="005B7810">
            <w:pPr>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4.1</w:t>
            </w:r>
            <w:r w:rsidRPr="00083497">
              <w:rPr>
                <w:rFonts w:asciiTheme="minorHAnsi" w:hAnsiTheme="minorHAnsi"/>
                <w:u w:val="single"/>
              </w:rPr>
              <w:t xml:space="preserve">  Challenges of ontology modelling</w:t>
            </w:r>
          </w:p>
          <w:p w:rsidR="005B7810" w:rsidRPr="00083497" w:rsidRDefault="005B7810" w:rsidP="005B7810">
            <w:pPr>
              <w:rPr>
                <w:rFonts w:asciiTheme="minorHAnsi" w:hAnsiTheme="minorHAnsi"/>
              </w:rPr>
            </w:pPr>
            <w:r w:rsidRPr="00083497">
              <w:rPr>
                <w:rFonts w:asciiTheme="minorHAnsi" w:hAnsiTheme="minorHAnsi"/>
              </w:rPr>
              <w:t>It can</w:t>
            </w:r>
            <w:del w:id="624" w:author="Andrew Mitchell" w:date="2014-08-06T14:34:00Z">
              <w:r w:rsidRPr="00083497" w:rsidDel="005331D4">
                <w:rPr>
                  <w:rFonts w:asciiTheme="minorHAnsi" w:hAnsiTheme="minorHAnsi"/>
                </w:rPr>
                <w:delText xml:space="preserve"> also</w:delText>
              </w:r>
            </w:del>
            <w:r w:rsidRPr="00083497">
              <w:rPr>
                <w:rFonts w:asciiTheme="minorHAnsi" w:hAnsiTheme="minorHAnsi"/>
              </w:rPr>
              <w:t xml:space="preserve"> be challenging to decide whether to model something as a relationship or a class, or whether, for example “Topic” is an entity in its own right or a classification  There is no one “correct” way to represent a domain in a model, but the way that is chosen will influence how the data can be queried and there are emerging standards for ontology modelling which encourage interoperability</w:t>
            </w:r>
          </w:p>
        </w:tc>
        <w:tc>
          <w:tcPr>
            <w:tcW w:w="3293" w:type="dxa"/>
          </w:tcPr>
          <w:p w:rsidR="005B7810" w:rsidRPr="00083497" w:rsidRDefault="005B7810" w:rsidP="00111DB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Standards</w:t>
            </w:r>
            <w:del w:id="625" w:author="Andrew Mitchell" w:date="2014-08-06T14:34:00Z">
              <w:r w:rsidRPr="00083497" w:rsidDel="00111DBD">
                <w:rPr>
                  <w:rFonts w:asciiTheme="minorHAnsi" w:hAnsiTheme="minorHAnsi"/>
                </w:rPr>
                <w:delText xml:space="preserve"> </w:delText>
              </w:r>
            </w:del>
            <w:r w:rsidRPr="00083497">
              <w:rPr>
                <w:rFonts w:asciiTheme="minorHAnsi" w:hAnsiTheme="minorHAnsi"/>
              </w:rPr>
              <w:t xml:space="preserve"> for ontology modelling will need exploring further and continued consultation with those organisations such as Cochrane with whom we may link data to ensure consistency.</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Pr="00083497" w:rsidRDefault="005B7810" w:rsidP="00083497">
            <w:pPr>
              <w:pStyle w:val="ListParagraph"/>
              <w:ind w:left="360"/>
              <w:rPr>
                <w:rFonts w:asciiTheme="minorHAnsi" w:hAnsiTheme="minorHAnsi"/>
                <w:u w:val="single"/>
              </w:rPr>
            </w:pPr>
          </w:p>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color w:val="000000"/>
              </w:rPr>
            </w:pPr>
            <w:r w:rsidRPr="00083497">
              <w:rPr>
                <w:rFonts w:asciiTheme="minorHAnsi" w:hAnsiTheme="minorHAnsi"/>
                <w:b/>
                <w:color w:val="000000"/>
              </w:rPr>
              <w:t>4.2</w:t>
            </w:r>
            <w:r w:rsidRPr="00083497">
              <w:rPr>
                <w:rFonts w:asciiTheme="minorHAnsi" w:hAnsiTheme="minorHAnsi"/>
                <w:color w:val="000000"/>
                <w:u w:val="single"/>
              </w:rPr>
              <w:t xml:space="preserve">  Defining the line between content, data and metadata</w:t>
            </w:r>
          </w:p>
          <w:p w:rsidR="005B7810" w:rsidRPr="00083497" w:rsidRDefault="005B7810" w:rsidP="005B7810">
            <w:pPr>
              <w:rPr>
                <w:rFonts w:asciiTheme="minorHAnsi" w:hAnsiTheme="minorHAnsi"/>
              </w:rPr>
            </w:pPr>
            <w:r w:rsidRPr="00083497">
              <w:rPr>
                <w:rFonts w:asciiTheme="minorHAnsi" w:hAnsiTheme="minorHAnsi"/>
              </w:rPr>
              <w:t xml:space="preserve">It has been </w:t>
            </w:r>
            <w:del w:id="626" w:author="Alison Desimone" w:date="2014-08-06T11:05:00Z">
              <w:r w:rsidRPr="00083497" w:rsidDel="00DF3A2E">
                <w:rPr>
                  <w:rFonts w:asciiTheme="minorHAnsi" w:hAnsiTheme="minorHAnsi"/>
                </w:rPr>
                <w:delText xml:space="preserve"> </w:delText>
              </w:r>
            </w:del>
            <w:r w:rsidRPr="00083497">
              <w:rPr>
                <w:rFonts w:asciiTheme="minorHAnsi" w:hAnsiTheme="minorHAnsi"/>
              </w:rPr>
              <w:t xml:space="preserve">challenging to model </w:t>
            </w:r>
            <w:del w:id="627" w:author="Alison Desimone" w:date="2014-08-06T11:28:00Z">
              <w:r w:rsidRPr="00083497" w:rsidDel="00444B5B">
                <w:rPr>
                  <w:rFonts w:asciiTheme="minorHAnsi" w:hAnsiTheme="minorHAnsi"/>
                </w:rPr>
                <w:delText xml:space="preserve"> </w:delText>
              </w:r>
            </w:del>
            <w:r w:rsidRPr="00083497">
              <w:rPr>
                <w:rFonts w:asciiTheme="minorHAnsi" w:hAnsiTheme="minorHAnsi"/>
              </w:rPr>
              <w:t>both the different concepts</w:t>
            </w:r>
            <w:del w:id="628" w:author="Andrew Mitchell" w:date="2014-08-06T14:34:00Z">
              <w:r w:rsidRPr="00083497" w:rsidDel="00111DBD">
                <w:rPr>
                  <w:rFonts w:asciiTheme="minorHAnsi" w:hAnsiTheme="minorHAnsi"/>
                </w:rPr>
                <w:delText xml:space="preserve"> </w:delText>
              </w:r>
            </w:del>
            <w:r w:rsidRPr="00083497">
              <w:rPr>
                <w:rFonts w:asciiTheme="minorHAnsi" w:hAnsiTheme="minorHAnsi"/>
              </w:rPr>
              <w:t xml:space="preserve"> of</w:t>
            </w:r>
            <w:del w:id="629" w:author="Andrew Mitchell" w:date="2014-08-06T14:34:00Z">
              <w:r w:rsidRPr="00083497" w:rsidDel="00111DBD">
                <w:rPr>
                  <w:rFonts w:asciiTheme="minorHAnsi" w:hAnsiTheme="minorHAnsi"/>
                </w:rPr>
                <w:delText xml:space="preserve"> </w:delText>
              </w:r>
            </w:del>
            <w:r w:rsidRPr="00083497">
              <w:rPr>
                <w:rFonts w:asciiTheme="minorHAnsi" w:hAnsiTheme="minorHAnsi"/>
              </w:rPr>
              <w:t xml:space="preserve"> the entities such as “recommendation”, “</w:t>
            </w:r>
            <w:del w:id="630" w:author="Andrew Mitchell" w:date="2014-08-06T14:34:00Z">
              <w:r w:rsidRPr="00083497" w:rsidDel="00111DBD">
                <w:rPr>
                  <w:rFonts w:asciiTheme="minorHAnsi" w:hAnsiTheme="minorHAnsi"/>
                </w:rPr>
                <w:delText xml:space="preserve"> </w:delText>
              </w:r>
            </w:del>
            <w:r w:rsidRPr="00083497">
              <w:rPr>
                <w:rFonts w:asciiTheme="minorHAnsi" w:hAnsiTheme="minorHAnsi"/>
              </w:rPr>
              <w:t>evidence statement” etc. and the content of these entities within the same model.  The former are “NICE concepts” and the latter are universally understood concepts such as disease, drug, symptoms etc</w:t>
            </w:r>
            <w:ins w:id="631" w:author="Alison Desimone" w:date="2014-08-06T11:05:00Z">
              <w:r w:rsidR="00DF3A2E">
                <w:rPr>
                  <w:rFonts w:asciiTheme="minorHAnsi" w:hAnsiTheme="minorHAnsi"/>
                </w:rPr>
                <w:t>.</w:t>
              </w:r>
            </w:ins>
            <w:r w:rsidRPr="00083497">
              <w:rPr>
                <w:rFonts w:asciiTheme="minorHAnsi" w:hAnsiTheme="minorHAnsi"/>
              </w:rPr>
              <w:t xml:space="preserve"> which could be rendered by annotations or modelled in a more fundamental way.</w:t>
            </w: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color w:val="000000"/>
              </w:rPr>
              <w:t>The choice of annotating blocks of content vs modelling fundamental concepts and relationships needs to be taken case by case</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Pr="00083497" w:rsidRDefault="005B7810" w:rsidP="00083497">
            <w:pPr>
              <w:pStyle w:val="ListParagraph"/>
              <w:ind w:left="36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4.3</w:t>
            </w:r>
            <w:r w:rsidRPr="00083497">
              <w:rPr>
                <w:rFonts w:asciiTheme="minorHAnsi" w:hAnsiTheme="minorHAnsi"/>
              </w:rPr>
              <w:t xml:space="preserve">  </w:t>
            </w:r>
            <w:ins w:id="632" w:author="Andrew Mitchell" w:date="2014-08-06T14:35:00Z">
              <w:r w:rsidR="00111DBD">
                <w:rPr>
                  <w:rFonts w:asciiTheme="minorHAnsi" w:hAnsiTheme="minorHAnsi"/>
                </w:rPr>
                <w:t>‘</w:t>
              </w:r>
            </w:ins>
            <w:r w:rsidRPr="00083497">
              <w:rPr>
                <w:rFonts w:asciiTheme="minorHAnsi" w:hAnsiTheme="minorHAnsi"/>
                <w:u w:val="single"/>
              </w:rPr>
              <w:t>As is</w:t>
            </w:r>
            <w:ins w:id="633" w:author="Andrew Mitchell" w:date="2014-08-06T14:35:00Z">
              <w:r w:rsidR="00111DBD">
                <w:rPr>
                  <w:rFonts w:asciiTheme="minorHAnsi" w:hAnsiTheme="minorHAnsi"/>
                  <w:u w:val="single"/>
                </w:rPr>
                <w:t>’</w:t>
              </w:r>
            </w:ins>
            <w:r w:rsidRPr="00083497">
              <w:rPr>
                <w:rFonts w:asciiTheme="minorHAnsi" w:hAnsiTheme="minorHAnsi"/>
                <w:u w:val="single"/>
              </w:rPr>
              <w:t xml:space="preserve"> versus </w:t>
            </w:r>
            <w:ins w:id="634" w:author="Andrew Mitchell" w:date="2014-08-06T14:35:00Z">
              <w:r w:rsidR="00111DBD">
                <w:rPr>
                  <w:rFonts w:asciiTheme="minorHAnsi" w:hAnsiTheme="minorHAnsi"/>
                  <w:u w:val="single"/>
                </w:rPr>
                <w:t>‘</w:t>
              </w:r>
            </w:ins>
            <w:r w:rsidRPr="00083497">
              <w:rPr>
                <w:rFonts w:asciiTheme="minorHAnsi" w:hAnsiTheme="minorHAnsi"/>
                <w:u w:val="single"/>
              </w:rPr>
              <w:t>to be</w:t>
            </w:r>
            <w:ins w:id="635" w:author="Andrew Mitchell" w:date="2014-08-06T14:35:00Z">
              <w:r w:rsidR="00111DBD">
                <w:rPr>
                  <w:rFonts w:asciiTheme="minorHAnsi" w:hAnsiTheme="minorHAnsi"/>
                  <w:u w:val="single"/>
                </w:rPr>
                <w:t>’</w:t>
              </w:r>
            </w:ins>
            <w:r w:rsidRPr="00083497">
              <w:rPr>
                <w:rFonts w:asciiTheme="minorHAnsi" w:hAnsiTheme="minorHAnsi"/>
                <w:u w:val="single"/>
              </w:rPr>
              <w:t xml:space="preserve"> model</w:t>
            </w:r>
          </w:p>
          <w:p w:rsidR="005B7810" w:rsidRPr="00083497" w:rsidRDefault="005B7810" w:rsidP="005B7810">
            <w:pPr>
              <w:jc w:val="both"/>
              <w:rPr>
                <w:rFonts w:asciiTheme="minorHAnsi" w:hAnsiTheme="minorHAnsi"/>
              </w:rPr>
            </w:pPr>
            <w:r w:rsidRPr="00083497">
              <w:rPr>
                <w:rFonts w:asciiTheme="minorHAnsi" w:hAnsiTheme="minorHAnsi"/>
              </w:rPr>
              <w:t xml:space="preserve">The model created for this project represents an incomplete </w:t>
            </w:r>
            <w:del w:id="636" w:author="Alison Desimone" w:date="2014-08-06T11:05:00Z">
              <w:r w:rsidRPr="00083497" w:rsidDel="00DF3A2E">
                <w:rPr>
                  <w:rFonts w:asciiTheme="minorHAnsi" w:hAnsiTheme="minorHAnsi"/>
                </w:rPr>
                <w:delText xml:space="preserve"> </w:delText>
              </w:r>
            </w:del>
            <w:r w:rsidRPr="00083497">
              <w:rPr>
                <w:rFonts w:asciiTheme="minorHAnsi" w:hAnsiTheme="minorHAnsi"/>
              </w:rPr>
              <w:t>but hybrid model of the “as is” and “</w:t>
            </w:r>
            <w:del w:id="637" w:author="Alison Desimone" w:date="2014-08-06T11:05:00Z">
              <w:r w:rsidRPr="00083497" w:rsidDel="00DF3A2E">
                <w:rPr>
                  <w:rFonts w:asciiTheme="minorHAnsi" w:hAnsiTheme="minorHAnsi"/>
                </w:rPr>
                <w:delText xml:space="preserve"> </w:delText>
              </w:r>
            </w:del>
            <w:r w:rsidRPr="00083497">
              <w:rPr>
                <w:rFonts w:asciiTheme="minorHAnsi" w:hAnsiTheme="minorHAnsi"/>
              </w:rPr>
              <w:t>to be” NICE domain. Currently in NICE it is not possible to link back from recommendations to specific evidence statements. Normally a group of evidence statements is presented alongside a discussion and group of recommendations, all under the heading of a specific sub</w:t>
            </w:r>
            <w:ins w:id="638" w:author="Alison Desimone" w:date="2014-08-06T11:05:00Z">
              <w:r w:rsidR="00DF3A2E">
                <w:rPr>
                  <w:rFonts w:asciiTheme="minorHAnsi" w:hAnsiTheme="minorHAnsi"/>
                </w:rPr>
                <w:t>-</w:t>
              </w:r>
            </w:ins>
            <w:r w:rsidRPr="00083497">
              <w:rPr>
                <w:rFonts w:asciiTheme="minorHAnsi" w:hAnsiTheme="minorHAnsi"/>
              </w:rPr>
              <w:t xml:space="preserve">topic </w:t>
            </w:r>
            <w:del w:id="639" w:author="Alison Desimone" w:date="2014-08-06T11:28:00Z">
              <w:r w:rsidRPr="00083497" w:rsidDel="00444B5B">
                <w:rPr>
                  <w:rFonts w:asciiTheme="minorHAnsi" w:hAnsiTheme="minorHAnsi"/>
                </w:rPr>
                <w:delText xml:space="preserve"> </w:delText>
              </w:r>
            </w:del>
            <w:r w:rsidRPr="00083497">
              <w:rPr>
                <w:rFonts w:asciiTheme="minorHAnsi" w:hAnsiTheme="minorHAnsi"/>
              </w:rPr>
              <w:t xml:space="preserve">of the main guideline topic.  Our Visio model </w:t>
            </w:r>
            <w:r w:rsidRPr="00083497">
              <w:rPr>
                <w:rFonts w:asciiTheme="minorHAnsi" w:hAnsiTheme="minorHAnsi"/>
              </w:rPr>
              <w:lastRenderedPageBreak/>
              <w:t>models the Discussion concept “using” Evidence statements to “generate” a Recommendation. However, the data does not support this. For our scenario example on gastro-paresis, a close analysis of the data showed that all four evidence statements in one set (topic) were relevant to only one recommendation. The other two were supported only by the discussion. We have created an example for demonstrator to show how for this clear example, a  gastro-paresis recommendation could link back through the discussion to specific evidence statements, but for most of the data it would be difficult to link specific evidence statements to specific recommendations.</w:t>
            </w:r>
          </w:p>
        </w:tc>
        <w:tc>
          <w:tcPr>
            <w:tcW w:w="3293" w:type="dxa"/>
          </w:tcPr>
          <w:p w:rsidR="005B7810" w:rsidRDefault="005B7810" w:rsidP="005B7810">
            <w:pPr>
              <w:cnfStyle w:val="000000100000" w:firstRow="0" w:lastRow="0" w:firstColumn="0" w:lastColumn="0" w:oddVBand="0" w:evenVBand="0" w:oddHBand="1" w:evenHBand="0" w:firstRowFirstColumn="0" w:firstRowLastColumn="0" w:lastRowFirstColumn="0" w:lastRowLastColumn="0"/>
              <w:rPr>
                <w:ins w:id="640" w:author="Andrew Mitchell" w:date="2014-08-06T14:36:00Z"/>
                <w:rFonts w:asciiTheme="minorHAnsi" w:hAnsiTheme="minorHAnsi"/>
              </w:rPr>
            </w:pPr>
            <w:r w:rsidRPr="00083497">
              <w:rPr>
                <w:rFonts w:asciiTheme="minorHAnsi" w:hAnsiTheme="minorHAnsi"/>
              </w:rPr>
              <w:lastRenderedPageBreak/>
              <w:t>Greater transparency may be achieved through a more direct linkage between recommendations and relevant evidence statements</w:t>
            </w:r>
            <w:del w:id="641" w:author="Alison Desimone" w:date="2014-08-06T11:05:00Z">
              <w:r w:rsidRPr="00083497" w:rsidDel="00DF3A2E">
                <w:rPr>
                  <w:rFonts w:asciiTheme="minorHAnsi" w:hAnsiTheme="minorHAnsi"/>
                </w:rPr>
                <w:delText xml:space="preserve"> </w:delText>
              </w:r>
            </w:del>
            <w:r w:rsidRPr="00083497">
              <w:rPr>
                <w:rFonts w:asciiTheme="minorHAnsi" w:hAnsiTheme="minorHAnsi"/>
              </w:rPr>
              <w:t>.</w:t>
            </w:r>
          </w:p>
          <w:p w:rsidR="0092790A" w:rsidRDefault="0092790A" w:rsidP="005B7810">
            <w:pPr>
              <w:cnfStyle w:val="000000100000" w:firstRow="0" w:lastRow="0" w:firstColumn="0" w:lastColumn="0" w:oddVBand="0" w:evenVBand="0" w:oddHBand="1" w:evenHBand="0" w:firstRowFirstColumn="0" w:firstRowLastColumn="0" w:lastRowFirstColumn="0" w:lastRowLastColumn="0"/>
              <w:rPr>
                <w:ins w:id="642" w:author="Andrew Mitchell" w:date="2014-08-06T14:36:00Z"/>
                <w:rFonts w:asciiTheme="minorHAnsi" w:hAnsiTheme="minorHAnsi"/>
              </w:rPr>
            </w:pPr>
          </w:p>
          <w:p w:rsidR="0092790A" w:rsidRPr="00083497" w:rsidRDefault="0092790A"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ins w:id="643" w:author="Andrew Mitchell" w:date="2014-08-06T14:36:00Z">
              <w:r>
                <w:rPr>
                  <w:rFonts w:asciiTheme="minorHAnsi" w:hAnsiTheme="minorHAnsi"/>
                </w:rPr>
                <w:t xml:space="preserve">(recognise that this is already </w:t>
              </w:r>
              <w:r>
                <w:rPr>
                  <w:rFonts w:asciiTheme="minorHAnsi" w:hAnsiTheme="minorHAnsi"/>
                </w:rPr>
                <w:lastRenderedPageBreak/>
                <w:t>being discussed / addressed via the process working group)</w:t>
              </w:r>
            </w:ins>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4.4</w:t>
            </w:r>
            <w:r w:rsidRPr="00083497">
              <w:rPr>
                <w:rFonts w:asciiTheme="minorHAnsi" w:hAnsiTheme="minorHAnsi"/>
              </w:rPr>
              <w:t xml:space="preserve">  </w:t>
            </w:r>
            <w:r w:rsidRPr="00083497">
              <w:rPr>
                <w:rFonts w:asciiTheme="minorHAnsi" w:hAnsiTheme="minorHAnsi"/>
                <w:u w:val="single"/>
              </w:rPr>
              <w:t>Evidence review and study model</w:t>
            </w:r>
          </w:p>
          <w:p w:rsidR="005B7810" w:rsidRPr="00083497" w:rsidRDefault="005B7810" w:rsidP="005B7810">
            <w:pPr>
              <w:jc w:val="both"/>
              <w:rPr>
                <w:rFonts w:asciiTheme="minorHAnsi" w:hAnsiTheme="minorHAnsi"/>
              </w:rPr>
            </w:pPr>
            <w:r w:rsidRPr="00083497">
              <w:rPr>
                <w:rFonts w:asciiTheme="minorHAnsi" w:hAnsiTheme="minorHAnsi"/>
              </w:rPr>
              <w:t>The evidence review and study parts of the model have not been modelled in any great detail as the team is aware that Cochrane are doing a lot of work in this area and it may prove beneficial to wait and see what model they develop and see if it will work for NICE.</w:t>
            </w: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t>Continued discussion with Cochrane would be beneficial to understand and potentially influence</w:t>
            </w:r>
            <w:del w:id="644" w:author="Andrew Mitchell" w:date="2014-08-06T14:37:00Z">
              <w:r w:rsidRPr="00083497" w:rsidDel="0092790A">
                <w:rPr>
                  <w:rFonts w:asciiTheme="minorHAnsi" w:hAnsiTheme="minorHAnsi"/>
                </w:rPr>
                <w:delText xml:space="preserve"> </w:delText>
              </w:r>
            </w:del>
            <w:r w:rsidRPr="00083497">
              <w:rPr>
                <w:rFonts w:asciiTheme="minorHAnsi" w:hAnsiTheme="minorHAnsi"/>
              </w:rPr>
              <w:t xml:space="preserve"> their </w:t>
            </w:r>
            <w:proofErr w:type="gramStart"/>
            <w:r w:rsidRPr="00083497">
              <w:rPr>
                <w:rFonts w:asciiTheme="minorHAnsi" w:hAnsiTheme="minorHAnsi"/>
              </w:rPr>
              <w:t>modelling  to</w:t>
            </w:r>
            <w:proofErr w:type="gramEnd"/>
            <w:r w:rsidRPr="00083497">
              <w:rPr>
                <w:rFonts w:asciiTheme="minorHAnsi" w:hAnsiTheme="minorHAnsi"/>
              </w:rPr>
              <w:t xml:space="preserve"> the benefit of NICE. </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4.5</w:t>
            </w:r>
            <w:r w:rsidRPr="00083497">
              <w:rPr>
                <w:rFonts w:asciiTheme="minorHAnsi" w:hAnsiTheme="minorHAnsi"/>
              </w:rPr>
              <w:t xml:space="preserve">  </w:t>
            </w:r>
            <w:r w:rsidRPr="00083497">
              <w:rPr>
                <w:rFonts w:asciiTheme="minorHAnsi" w:hAnsiTheme="minorHAnsi"/>
                <w:u w:val="single"/>
              </w:rPr>
              <w:t>Modelling People and Organisations</w:t>
            </w:r>
          </w:p>
          <w:p w:rsidR="005B7810" w:rsidRPr="00083497" w:rsidRDefault="005B7810" w:rsidP="00444B5B">
            <w:pPr>
              <w:jc w:val="both"/>
              <w:rPr>
                <w:rFonts w:asciiTheme="minorHAnsi" w:hAnsiTheme="minorHAnsi"/>
              </w:rPr>
            </w:pPr>
            <w:r w:rsidRPr="00083497">
              <w:rPr>
                <w:rFonts w:asciiTheme="minorHAnsi" w:hAnsiTheme="minorHAnsi"/>
              </w:rPr>
              <w:t xml:space="preserve">While it has not been done for this part of the project, there is a lot of value to be gained from modelling the people, the organisations and the roles involved in producing NICE guidance. A </w:t>
            </w:r>
            <w:del w:id="645" w:author="Alison Desimone" w:date="2014-08-06T11:05:00Z">
              <w:r w:rsidRPr="00083497" w:rsidDel="00DF3A2E">
                <w:rPr>
                  <w:rFonts w:asciiTheme="minorHAnsi" w:hAnsiTheme="minorHAnsi"/>
                </w:rPr>
                <w:delText xml:space="preserve"> </w:delText>
              </w:r>
            </w:del>
            <w:r w:rsidRPr="00083497">
              <w:rPr>
                <w:rFonts w:asciiTheme="minorHAnsi" w:hAnsiTheme="minorHAnsi"/>
              </w:rPr>
              <w:t>well-established ontology, FOAF</w:t>
            </w:r>
            <w:del w:id="646" w:author="Alison Desimone" w:date="2014-08-06T11:29:00Z">
              <w:r w:rsidRPr="00083497" w:rsidDel="00444B5B">
                <w:rPr>
                  <w:rFonts w:asciiTheme="minorHAnsi" w:hAnsiTheme="minorHAnsi"/>
                </w:rPr>
                <w:endnoteReference w:id="1"/>
              </w:r>
            </w:del>
            <w:r w:rsidRPr="00083497">
              <w:rPr>
                <w:rFonts w:asciiTheme="minorHAnsi" w:hAnsiTheme="minorHAnsi"/>
              </w:rPr>
              <w:t xml:space="preserve">, already exists that can be used </w:t>
            </w:r>
            <w:del w:id="649" w:author="Alison Desimone" w:date="2014-08-06T11:06:00Z">
              <w:r w:rsidRPr="00083497" w:rsidDel="00C40FE2">
                <w:rPr>
                  <w:rFonts w:asciiTheme="minorHAnsi" w:hAnsiTheme="minorHAnsi"/>
                </w:rPr>
                <w:delText xml:space="preserve"> </w:delText>
              </w:r>
            </w:del>
            <w:r w:rsidRPr="00083497">
              <w:rPr>
                <w:rFonts w:asciiTheme="minorHAnsi" w:hAnsiTheme="minorHAnsi"/>
              </w:rPr>
              <w:t>to model these entities and the relationships between them, and doing this for NICE will be a key element of linking our internal data to external data. Most of what we have done in this project so far has been extracting and making  internal links between NICE content, but to leverage true benefit this needs to join up with external linked data</w:t>
            </w:r>
          </w:p>
        </w:tc>
        <w:tc>
          <w:tcPr>
            <w:tcW w:w="3293" w:type="dxa"/>
          </w:tcPr>
          <w:p w:rsidR="005B7810" w:rsidRPr="00083497" w:rsidRDefault="005B7810" w:rsidP="0092790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 xml:space="preserve">Input from internal experts required to support </w:t>
            </w:r>
            <w:ins w:id="650" w:author="Andrew Mitchell" w:date="2014-08-06T14:38:00Z">
              <w:r w:rsidR="0092790A">
                <w:rPr>
                  <w:rFonts w:asciiTheme="minorHAnsi" w:hAnsiTheme="minorHAnsi"/>
                </w:rPr>
                <w:t xml:space="preserve">appropriate </w:t>
              </w:r>
            </w:ins>
            <w:r w:rsidRPr="00083497">
              <w:rPr>
                <w:rFonts w:asciiTheme="minorHAnsi" w:hAnsiTheme="minorHAnsi"/>
              </w:rPr>
              <w:t xml:space="preserve">modelling of </w:t>
            </w:r>
            <w:del w:id="651" w:author="Andrew Mitchell" w:date="2014-08-06T14:38:00Z">
              <w:r w:rsidRPr="00083497" w:rsidDel="0092790A">
                <w:rPr>
                  <w:rFonts w:asciiTheme="minorHAnsi" w:hAnsiTheme="minorHAnsi"/>
                </w:rPr>
                <w:delText>roles.</w:delText>
              </w:r>
            </w:del>
            <w:ins w:id="652" w:author="Andrew Mitchell" w:date="2014-08-06T14:38:00Z">
              <w:r w:rsidR="0092790A">
                <w:rPr>
                  <w:rFonts w:asciiTheme="minorHAnsi" w:hAnsiTheme="minorHAnsi"/>
                </w:rPr>
                <w:t>people, stakeholders, organisations and groups.</w:t>
              </w:r>
            </w:ins>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4.6</w:t>
            </w:r>
            <w:r w:rsidRPr="00083497">
              <w:rPr>
                <w:rFonts w:asciiTheme="minorHAnsi" w:hAnsiTheme="minorHAnsi"/>
              </w:rPr>
              <w:t xml:space="preserve">  </w:t>
            </w:r>
            <w:r w:rsidRPr="00083497">
              <w:rPr>
                <w:rFonts w:asciiTheme="minorHAnsi" w:hAnsiTheme="minorHAnsi"/>
                <w:u w:val="single"/>
              </w:rPr>
              <w:t>Audience</w:t>
            </w:r>
          </w:p>
          <w:p w:rsidR="005B7810" w:rsidRDefault="005B7810" w:rsidP="005B7810">
            <w:pPr>
              <w:rPr>
                <w:ins w:id="653" w:author="Andrew Mitchell" w:date="2014-08-06T14:47:00Z"/>
                <w:rFonts w:asciiTheme="minorHAnsi" w:hAnsiTheme="minorHAnsi"/>
              </w:rPr>
            </w:pPr>
            <w:r w:rsidRPr="00083497">
              <w:rPr>
                <w:rFonts w:asciiTheme="minorHAnsi" w:hAnsiTheme="minorHAnsi"/>
              </w:rPr>
              <w:t xml:space="preserve">The concept of Audience, which is used for quality standards and public health </w:t>
            </w:r>
            <w:proofErr w:type="gramStart"/>
            <w:r w:rsidRPr="00083497">
              <w:rPr>
                <w:rFonts w:asciiTheme="minorHAnsi" w:hAnsiTheme="minorHAnsi"/>
              </w:rPr>
              <w:t>recommendations</w:t>
            </w:r>
            <w:proofErr w:type="gramEnd"/>
            <w:r w:rsidRPr="00083497">
              <w:rPr>
                <w:rFonts w:asciiTheme="minorHAnsi" w:hAnsiTheme="minorHAnsi"/>
              </w:rPr>
              <w:t xml:space="preserve"> has not yet been modelled for this project. It has </w:t>
            </w:r>
            <w:r w:rsidRPr="00083497">
              <w:rPr>
                <w:rFonts w:asciiTheme="minorHAnsi" w:hAnsiTheme="minorHAnsi"/>
              </w:rPr>
              <w:lastRenderedPageBreak/>
              <w:t xml:space="preserve">been used </w:t>
            </w:r>
            <w:del w:id="654" w:author="Alison Desimone" w:date="2014-08-06T11:06:00Z">
              <w:r w:rsidRPr="00083497" w:rsidDel="00C40FE2">
                <w:rPr>
                  <w:rFonts w:asciiTheme="minorHAnsi" w:hAnsiTheme="minorHAnsi"/>
                </w:rPr>
                <w:delText xml:space="preserve"> </w:delText>
              </w:r>
            </w:del>
            <w:r w:rsidRPr="00083497">
              <w:rPr>
                <w:rFonts w:asciiTheme="minorHAnsi" w:hAnsiTheme="minorHAnsi"/>
              </w:rPr>
              <w:t>in the guidance to suggest what specific actions a group of people need to take with regards to the associated guidance. Quality Standards</w:t>
            </w:r>
            <w:del w:id="655" w:author="Andrew Mitchell" w:date="2014-08-06T14:47:00Z">
              <w:r w:rsidRPr="00083497" w:rsidDel="00985C5C">
                <w:rPr>
                  <w:rFonts w:asciiTheme="minorHAnsi" w:hAnsiTheme="minorHAnsi"/>
                </w:rPr>
                <w:delText xml:space="preserve"> </w:delText>
              </w:r>
            </w:del>
            <w:r w:rsidRPr="00083497">
              <w:rPr>
                <w:rFonts w:asciiTheme="minorHAnsi" w:hAnsiTheme="minorHAnsi"/>
              </w:rPr>
              <w:t xml:space="preserve"> use four categories of audience, while the public health guidelines have a more granular break down</w:t>
            </w:r>
            <w:ins w:id="656" w:author="Andrew Mitchell" w:date="2014-08-06T14:47:00Z">
              <w:r w:rsidR="00985C5C">
                <w:rPr>
                  <w:rFonts w:asciiTheme="minorHAnsi" w:hAnsiTheme="minorHAnsi"/>
                </w:rPr>
                <w:t>.</w:t>
              </w:r>
            </w:ins>
          </w:p>
          <w:p w:rsidR="00985C5C" w:rsidRDefault="00985C5C" w:rsidP="005B7810">
            <w:pPr>
              <w:rPr>
                <w:ins w:id="657" w:author="Andrew Mitchell" w:date="2014-08-06T14:47:00Z"/>
                <w:rFonts w:asciiTheme="minorHAnsi" w:hAnsiTheme="minorHAnsi"/>
              </w:rPr>
            </w:pPr>
          </w:p>
          <w:p w:rsidR="00985C5C" w:rsidRDefault="00985C5C" w:rsidP="005B7810">
            <w:pPr>
              <w:rPr>
                <w:ins w:id="658" w:author="Andrew Mitchell" w:date="2014-08-06T14:49:00Z"/>
                <w:rFonts w:asciiTheme="minorHAnsi" w:hAnsiTheme="minorHAnsi"/>
              </w:rPr>
            </w:pPr>
            <w:ins w:id="659" w:author="Andrew Mitchell" w:date="2014-08-06T14:47:00Z">
              <w:r>
                <w:rPr>
                  <w:rFonts w:asciiTheme="minorHAnsi" w:hAnsiTheme="minorHAnsi"/>
                </w:rPr>
                <w:t xml:space="preserve">Including audience in the content precludes its use as metadata to find and target information by audience.  However capturing and formally modelling audience metadata can be contentious as it is open to being </w:t>
              </w:r>
              <w:proofErr w:type="gramStart"/>
              <w:r>
                <w:rPr>
                  <w:rFonts w:asciiTheme="minorHAnsi" w:hAnsiTheme="minorHAnsi"/>
                </w:rPr>
                <w:t>misused/misunderstood</w:t>
              </w:r>
              <w:proofErr w:type="gramEnd"/>
              <w:r>
                <w:rPr>
                  <w:rFonts w:asciiTheme="minorHAnsi" w:hAnsiTheme="minorHAnsi"/>
                </w:rPr>
                <w:t xml:space="preserve"> and may preclude certain people from finding </w:t>
              </w:r>
            </w:ins>
            <w:ins w:id="660" w:author="Andrew Mitchell" w:date="2014-08-06T14:49:00Z">
              <w:r>
                <w:rPr>
                  <w:rFonts w:asciiTheme="minorHAnsi" w:hAnsiTheme="minorHAnsi"/>
                </w:rPr>
                <w:t xml:space="preserve">relevant </w:t>
              </w:r>
            </w:ins>
            <w:ins w:id="661" w:author="Andrew Mitchell" w:date="2014-08-06T14:47:00Z">
              <w:r>
                <w:rPr>
                  <w:rFonts w:asciiTheme="minorHAnsi" w:hAnsiTheme="minorHAnsi"/>
                </w:rPr>
                <w:t xml:space="preserve">information rather than </w:t>
              </w:r>
            </w:ins>
            <w:ins w:id="662" w:author="Andrew Mitchell" w:date="2014-08-06T14:49:00Z">
              <w:r>
                <w:rPr>
                  <w:rFonts w:asciiTheme="minorHAnsi" w:hAnsiTheme="minorHAnsi"/>
                </w:rPr>
                <w:t>helping</w:t>
              </w:r>
            </w:ins>
            <w:ins w:id="663" w:author="Andrew Mitchell" w:date="2014-08-06T14:47:00Z">
              <w:r>
                <w:rPr>
                  <w:rFonts w:asciiTheme="minorHAnsi" w:hAnsiTheme="minorHAnsi"/>
                </w:rPr>
                <w:t>.</w:t>
              </w:r>
            </w:ins>
          </w:p>
          <w:p w:rsidR="00985C5C" w:rsidRPr="00083497" w:rsidRDefault="00985C5C" w:rsidP="005B7810">
            <w:pPr>
              <w:rPr>
                <w:rFonts w:asciiTheme="minorHAnsi" w:hAnsiTheme="minorHAnsi"/>
              </w:rPr>
            </w:pP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lastRenderedPageBreak/>
              <w:t xml:space="preserve">Should audience be modelled using  a standard controlled taxonomy that already exists </w:t>
            </w:r>
            <w:r w:rsidRPr="00083497">
              <w:rPr>
                <w:rFonts w:asciiTheme="minorHAnsi" w:hAnsiTheme="minorHAnsi"/>
              </w:rPr>
              <w:lastRenderedPageBreak/>
              <w:t>within NICE or should we  build into the model  the fact  that organisational  change often means that duties shift between organisations and roles and that a task-based model  may be more future-proof.</w:t>
            </w:r>
            <w:r w:rsidRPr="00083497">
              <w:rPr>
                <w:rFonts w:asciiTheme="minorHAnsi" w:hAnsiTheme="minorHAnsi" w:cs="Arial"/>
                <w:color w:val="000000"/>
                <w:sz w:val="20"/>
                <w:szCs w:val="20"/>
                <w:shd w:val="clear" w:color="auto" w:fill="FFFFFF"/>
              </w:rPr>
              <w:t xml:space="preserve"> </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4.7</w:t>
            </w:r>
            <w:r w:rsidRPr="00083497">
              <w:rPr>
                <w:rFonts w:asciiTheme="minorHAnsi" w:hAnsiTheme="minorHAnsi"/>
              </w:rPr>
              <w:t xml:space="preserve">  </w:t>
            </w:r>
            <w:r w:rsidRPr="00083497">
              <w:rPr>
                <w:rFonts w:asciiTheme="minorHAnsi" w:hAnsiTheme="minorHAnsi"/>
                <w:u w:val="single"/>
              </w:rPr>
              <w:t>Temporal modelling</w:t>
            </w:r>
          </w:p>
          <w:p w:rsidR="005B7810" w:rsidRPr="00083497" w:rsidRDefault="005B7810" w:rsidP="005B7810">
            <w:pPr>
              <w:jc w:val="both"/>
              <w:rPr>
                <w:rFonts w:asciiTheme="minorHAnsi" w:hAnsiTheme="minorHAnsi"/>
              </w:rPr>
            </w:pPr>
            <w:r w:rsidRPr="00083497">
              <w:rPr>
                <w:rFonts w:asciiTheme="minorHAnsi" w:hAnsiTheme="minorHAnsi"/>
              </w:rPr>
              <w:t xml:space="preserve">Temporal modelling will be an important part of modelling NICE </w:t>
            </w:r>
            <w:proofErr w:type="gramStart"/>
            <w:r w:rsidRPr="00083497">
              <w:rPr>
                <w:rFonts w:asciiTheme="minorHAnsi" w:hAnsiTheme="minorHAnsi"/>
              </w:rPr>
              <w:t>guidance  to</w:t>
            </w:r>
            <w:proofErr w:type="gramEnd"/>
            <w:r w:rsidRPr="00083497">
              <w:rPr>
                <w:rFonts w:asciiTheme="minorHAnsi" w:hAnsiTheme="minorHAnsi"/>
              </w:rPr>
              <w:t xml:space="preserve"> be able to analyse how </w:t>
            </w:r>
            <w:ins w:id="664" w:author="Andrew Mitchell" w:date="2014-08-06T14:50:00Z">
              <w:r w:rsidR="00985C5C">
                <w:rPr>
                  <w:rFonts w:asciiTheme="minorHAnsi" w:hAnsiTheme="minorHAnsi"/>
                </w:rPr>
                <w:t xml:space="preserve">and why </w:t>
              </w:r>
            </w:ins>
            <w:r w:rsidRPr="00083497">
              <w:rPr>
                <w:rFonts w:asciiTheme="minorHAnsi" w:hAnsiTheme="minorHAnsi"/>
              </w:rPr>
              <w:t>guidance and evidence changes over time, but has not been attempted yet. It is not supported natively by RDF and will be</w:t>
            </w:r>
            <w:ins w:id="665" w:author="Andrew Mitchell" w:date="2014-08-06T14:50:00Z">
              <w:r w:rsidR="00985C5C">
                <w:rPr>
                  <w:rFonts w:asciiTheme="minorHAnsi" w:hAnsiTheme="minorHAnsi"/>
                </w:rPr>
                <w:t xml:space="preserve"> relatively</w:t>
              </w:r>
            </w:ins>
            <w:r w:rsidRPr="00083497">
              <w:rPr>
                <w:rFonts w:asciiTheme="minorHAnsi" w:hAnsiTheme="minorHAnsi"/>
              </w:rPr>
              <w:t xml:space="preserve"> complex to model</w:t>
            </w: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Further Investigation required  into various techniques for representing temporal aspects of data</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4.8</w:t>
            </w:r>
            <w:r w:rsidRPr="00083497">
              <w:rPr>
                <w:rFonts w:asciiTheme="minorHAnsi" w:hAnsiTheme="minorHAnsi"/>
              </w:rPr>
              <w:t xml:space="preserve">  </w:t>
            </w:r>
            <w:r w:rsidRPr="00083497">
              <w:rPr>
                <w:rFonts w:asciiTheme="minorHAnsi" w:hAnsiTheme="minorHAnsi"/>
                <w:u w:val="single"/>
              </w:rPr>
              <w:t>Entities included in the model</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Recommendations</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Evidence Statements</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Discussion</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Study</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Search Strategy</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Topic</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Guideline</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Quality Standard</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Quality Statement</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lastRenderedPageBreak/>
              <w:t>Shared Learning</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Question</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Search Strategy</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Outcomes Framework</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Indicator</w:t>
            </w:r>
          </w:p>
          <w:p w:rsidR="005B7810" w:rsidRPr="00083497" w:rsidRDefault="005B7810" w:rsidP="005B7810">
            <w:pPr>
              <w:pStyle w:val="ListParagraph"/>
              <w:numPr>
                <w:ilvl w:val="0"/>
                <w:numId w:val="51"/>
              </w:numPr>
              <w:spacing w:after="0" w:line="240" w:lineRule="auto"/>
              <w:contextualSpacing/>
              <w:jc w:val="both"/>
              <w:rPr>
                <w:rFonts w:asciiTheme="minorHAnsi" w:hAnsiTheme="minorHAnsi"/>
              </w:rPr>
            </w:pPr>
            <w:r w:rsidRPr="00083497">
              <w:rPr>
                <w:rFonts w:asciiTheme="minorHAnsi" w:hAnsiTheme="minorHAnsi"/>
              </w:rPr>
              <w:t>Measure</w:t>
            </w:r>
          </w:p>
          <w:p w:rsidR="005B7810" w:rsidRPr="00083497" w:rsidRDefault="005B7810" w:rsidP="005B7810">
            <w:pPr>
              <w:jc w:val="both"/>
              <w:rPr>
                <w:rFonts w:asciiTheme="minorHAnsi" w:hAnsiTheme="minorHAnsi"/>
                <w:u w:val="single"/>
              </w:rPr>
            </w:pPr>
            <w:r w:rsidRPr="00083497">
              <w:rPr>
                <w:rFonts w:asciiTheme="minorHAnsi" w:hAnsiTheme="minorHAnsi"/>
                <w:u w:val="single"/>
              </w:rPr>
              <w:t>Entities not included in the model</w:t>
            </w:r>
          </w:p>
          <w:p w:rsidR="005B7810" w:rsidRPr="00083497" w:rsidRDefault="005B7810" w:rsidP="005B7810">
            <w:pPr>
              <w:pStyle w:val="ListParagraph"/>
              <w:numPr>
                <w:ilvl w:val="0"/>
                <w:numId w:val="52"/>
              </w:numPr>
              <w:spacing w:after="0" w:line="240" w:lineRule="auto"/>
              <w:contextualSpacing/>
              <w:jc w:val="both"/>
              <w:rPr>
                <w:rFonts w:asciiTheme="minorHAnsi" w:hAnsiTheme="minorHAnsi"/>
              </w:rPr>
            </w:pPr>
            <w:r w:rsidRPr="00083497">
              <w:rPr>
                <w:rFonts w:asciiTheme="minorHAnsi" w:hAnsiTheme="minorHAnsi"/>
              </w:rPr>
              <w:t>Research recommendations</w:t>
            </w:r>
          </w:p>
          <w:p w:rsidR="005B7810" w:rsidRPr="00083497" w:rsidRDefault="005B7810" w:rsidP="005B7810">
            <w:pPr>
              <w:pStyle w:val="ListParagraph"/>
              <w:numPr>
                <w:ilvl w:val="0"/>
                <w:numId w:val="52"/>
              </w:numPr>
              <w:spacing w:after="0" w:line="240" w:lineRule="auto"/>
              <w:contextualSpacing/>
              <w:jc w:val="both"/>
              <w:rPr>
                <w:rFonts w:asciiTheme="minorHAnsi" w:hAnsiTheme="minorHAnsi"/>
              </w:rPr>
            </w:pPr>
            <w:r w:rsidRPr="00083497">
              <w:rPr>
                <w:rFonts w:asciiTheme="minorHAnsi" w:hAnsiTheme="minorHAnsi"/>
              </w:rPr>
              <w:t>Gaps in the evidence</w:t>
            </w:r>
          </w:p>
          <w:p w:rsidR="005B7810" w:rsidRPr="00083497" w:rsidRDefault="005B7810" w:rsidP="005B7810">
            <w:pPr>
              <w:pStyle w:val="ListParagraph"/>
              <w:numPr>
                <w:ilvl w:val="0"/>
                <w:numId w:val="52"/>
              </w:numPr>
              <w:spacing w:after="0" w:line="240" w:lineRule="auto"/>
              <w:contextualSpacing/>
              <w:jc w:val="both"/>
              <w:rPr>
                <w:rFonts w:asciiTheme="minorHAnsi" w:hAnsiTheme="minorHAnsi"/>
              </w:rPr>
            </w:pPr>
            <w:r w:rsidRPr="00083497">
              <w:rPr>
                <w:rFonts w:asciiTheme="minorHAnsi" w:hAnsiTheme="minorHAnsi"/>
              </w:rPr>
              <w:t>Scope</w:t>
            </w:r>
          </w:p>
          <w:p w:rsidR="005B7810" w:rsidRPr="00083497" w:rsidRDefault="005B7810" w:rsidP="005B7810">
            <w:pPr>
              <w:pStyle w:val="ListParagraph"/>
              <w:numPr>
                <w:ilvl w:val="0"/>
                <w:numId w:val="52"/>
              </w:numPr>
              <w:spacing w:after="0" w:line="240" w:lineRule="auto"/>
              <w:contextualSpacing/>
              <w:jc w:val="both"/>
              <w:rPr>
                <w:rFonts w:asciiTheme="minorHAnsi" w:hAnsiTheme="minorHAnsi"/>
              </w:rPr>
            </w:pPr>
            <w:r w:rsidRPr="00083497">
              <w:rPr>
                <w:rFonts w:asciiTheme="minorHAnsi" w:hAnsiTheme="minorHAnsi"/>
              </w:rPr>
              <w:t>Economic models</w:t>
            </w:r>
          </w:p>
          <w:p w:rsidR="005B7810" w:rsidRPr="00083497" w:rsidRDefault="005B7810" w:rsidP="005B7810">
            <w:pPr>
              <w:pStyle w:val="ListParagraph"/>
              <w:numPr>
                <w:ilvl w:val="0"/>
                <w:numId w:val="52"/>
              </w:numPr>
              <w:spacing w:after="0" w:line="240" w:lineRule="auto"/>
              <w:contextualSpacing/>
              <w:jc w:val="both"/>
              <w:rPr>
                <w:rFonts w:asciiTheme="minorHAnsi" w:hAnsiTheme="minorHAnsi"/>
              </w:rPr>
            </w:pPr>
            <w:r w:rsidRPr="00083497">
              <w:rPr>
                <w:rFonts w:asciiTheme="minorHAnsi" w:hAnsiTheme="minorHAnsi"/>
              </w:rPr>
              <w:t>Implementation Tools</w:t>
            </w:r>
          </w:p>
          <w:p w:rsidR="005B7810" w:rsidRPr="00083497" w:rsidRDefault="005B7810" w:rsidP="005B7810">
            <w:pPr>
              <w:pStyle w:val="ListParagraph"/>
              <w:numPr>
                <w:ilvl w:val="0"/>
                <w:numId w:val="52"/>
              </w:numPr>
              <w:spacing w:after="0" w:line="240" w:lineRule="auto"/>
              <w:contextualSpacing/>
              <w:jc w:val="both"/>
              <w:rPr>
                <w:rFonts w:asciiTheme="minorHAnsi" w:hAnsiTheme="minorHAnsi"/>
              </w:rPr>
            </w:pPr>
            <w:r w:rsidRPr="00083497">
              <w:rPr>
                <w:rFonts w:asciiTheme="minorHAnsi" w:hAnsiTheme="minorHAnsi"/>
              </w:rPr>
              <w:t>People</w:t>
            </w:r>
          </w:p>
          <w:p w:rsidR="005B7810" w:rsidRPr="00083497" w:rsidRDefault="005B7810" w:rsidP="005B7810">
            <w:pPr>
              <w:pStyle w:val="ListParagraph"/>
              <w:numPr>
                <w:ilvl w:val="0"/>
                <w:numId w:val="52"/>
              </w:numPr>
              <w:spacing w:after="0" w:line="240" w:lineRule="auto"/>
              <w:contextualSpacing/>
              <w:jc w:val="both"/>
              <w:rPr>
                <w:rFonts w:asciiTheme="minorHAnsi" w:hAnsiTheme="minorHAnsi"/>
              </w:rPr>
            </w:pPr>
            <w:r w:rsidRPr="00083497">
              <w:rPr>
                <w:rFonts w:asciiTheme="minorHAnsi" w:hAnsiTheme="minorHAnsi"/>
              </w:rPr>
              <w:t>Organisations</w:t>
            </w:r>
          </w:p>
          <w:p w:rsidR="005B7810" w:rsidRPr="00083497" w:rsidRDefault="005B7810" w:rsidP="005B7810">
            <w:pPr>
              <w:pStyle w:val="ListParagraph"/>
              <w:numPr>
                <w:ilvl w:val="0"/>
                <w:numId w:val="52"/>
              </w:numPr>
              <w:spacing w:after="0" w:line="240" w:lineRule="auto"/>
              <w:contextualSpacing/>
              <w:jc w:val="both"/>
              <w:rPr>
                <w:rFonts w:asciiTheme="minorHAnsi" w:hAnsiTheme="minorHAnsi"/>
              </w:rPr>
            </w:pPr>
            <w:r w:rsidRPr="00083497">
              <w:rPr>
                <w:rFonts w:asciiTheme="minorHAnsi" w:hAnsiTheme="minorHAnsi"/>
              </w:rPr>
              <w:t>Role</w:t>
            </w:r>
          </w:p>
          <w:p w:rsidR="005B7810" w:rsidRPr="00083497" w:rsidRDefault="005B7810" w:rsidP="005B7810">
            <w:pPr>
              <w:pStyle w:val="ListParagraph"/>
              <w:numPr>
                <w:ilvl w:val="0"/>
                <w:numId w:val="52"/>
              </w:numPr>
              <w:spacing w:after="0" w:line="240" w:lineRule="auto"/>
              <w:contextualSpacing/>
              <w:jc w:val="both"/>
              <w:rPr>
                <w:rFonts w:asciiTheme="minorHAnsi" w:hAnsiTheme="minorHAnsi"/>
              </w:rPr>
            </w:pPr>
            <w:r w:rsidRPr="00083497">
              <w:rPr>
                <w:rFonts w:asciiTheme="minorHAnsi" w:hAnsiTheme="minorHAnsi"/>
              </w:rPr>
              <w:t>Audience</w:t>
            </w: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lastRenderedPageBreak/>
              <w:t xml:space="preserve">Not all these entities have been modelled fully and will still require input from internal experts to refine the model. </w:t>
            </w:r>
          </w:p>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t>Priorities for future modelling need to be established</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083497">
            <w:pPr>
              <w:pStyle w:val="ListParagraph"/>
              <w:ind w:left="360"/>
            </w:pPr>
          </w:p>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4.9</w:t>
            </w:r>
            <w:r w:rsidRPr="00083497">
              <w:rPr>
                <w:rFonts w:asciiTheme="minorHAnsi" w:hAnsiTheme="minorHAnsi"/>
              </w:rPr>
              <w:t xml:space="preserve">  </w:t>
            </w:r>
            <w:r w:rsidRPr="00083497">
              <w:rPr>
                <w:rFonts w:asciiTheme="minorHAnsi" w:hAnsiTheme="minorHAnsi"/>
                <w:u w:val="single"/>
              </w:rPr>
              <w:t>Ontology Modelling Tools</w:t>
            </w:r>
          </w:p>
          <w:p w:rsidR="005B7810" w:rsidRDefault="005B7810" w:rsidP="005B7810">
            <w:pPr>
              <w:rPr>
                <w:ins w:id="666" w:author="Andrew Mitchell" w:date="2014-08-06T14:51:00Z"/>
                <w:rFonts w:asciiTheme="minorHAnsi" w:hAnsiTheme="minorHAnsi"/>
              </w:rPr>
            </w:pPr>
            <w:r w:rsidRPr="00083497">
              <w:rPr>
                <w:rFonts w:asciiTheme="minorHAnsi" w:hAnsiTheme="minorHAnsi"/>
              </w:rPr>
              <w:t>Protégé</w:t>
            </w:r>
            <w:ins w:id="667" w:author="Alison Desimone" w:date="2014-08-06T11:29:00Z">
              <w:r w:rsidR="00444B5B">
                <w:rPr>
                  <w:rStyle w:val="FootnoteReference"/>
                  <w:rFonts w:asciiTheme="minorHAnsi" w:hAnsiTheme="minorHAnsi"/>
                </w:rPr>
                <w:footnoteReference w:id="10"/>
              </w:r>
            </w:ins>
            <w:r w:rsidRPr="00083497">
              <w:rPr>
                <w:rFonts w:asciiTheme="minorHAnsi" w:hAnsiTheme="minorHAnsi"/>
              </w:rPr>
              <w:t xml:space="preserve">, the free open source ontology editor developed by Stanford University in collaboration with Manchester University and the de facto standard was used as the tool for modelling the NICE Ontology using the OWL 2, an ontology language for the semantic web. The full, desktop version of </w:t>
            </w:r>
            <w:proofErr w:type="spellStart"/>
            <w:r w:rsidRPr="00083497">
              <w:rPr>
                <w:rFonts w:asciiTheme="minorHAnsi" w:hAnsiTheme="minorHAnsi"/>
              </w:rPr>
              <w:t>Protege</w:t>
            </w:r>
            <w:proofErr w:type="spellEnd"/>
            <w:r w:rsidRPr="00083497">
              <w:rPr>
                <w:rFonts w:asciiTheme="minorHAnsi" w:hAnsiTheme="minorHAnsi"/>
              </w:rPr>
              <w:t xml:space="preserve"> was used rather than the pared- down web based version. The tool includes various </w:t>
            </w:r>
            <w:proofErr w:type="spellStart"/>
            <w:r w:rsidRPr="00083497">
              <w:rPr>
                <w:rFonts w:asciiTheme="minorHAnsi" w:hAnsiTheme="minorHAnsi"/>
              </w:rPr>
              <w:t>reasoners</w:t>
            </w:r>
            <w:proofErr w:type="spellEnd"/>
            <w:r w:rsidRPr="00083497">
              <w:rPr>
                <w:rFonts w:asciiTheme="minorHAnsi" w:hAnsiTheme="minorHAnsi"/>
              </w:rPr>
              <w:t xml:space="preserve"> which are used in complex </w:t>
            </w:r>
            <w:r w:rsidRPr="00083497">
              <w:rPr>
                <w:rFonts w:asciiTheme="minorHAnsi" w:hAnsiTheme="minorHAnsi"/>
              </w:rPr>
              <w:lastRenderedPageBreak/>
              <w:t xml:space="preserve">ontologies to ensure that the ontology has been logically constructed </w:t>
            </w:r>
            <w:del w:id="669" w:author="Alison Desimone" w:date="2014-08-06T11:06:00Z">
              <w:r w:rsidRPr="00083497" w:rsidDel="00C40FE2">
                <w:rPr>
                  <w:rFonts w:asciiTheme="minorHAnsi" w:hAnsiTheme="minorHAnsi"/>
                </w:rPr>
                <w:delText xml:space="preserve"> </w:delText>
              </w:r>
            </w:del>
            <w:r w:rsidRPr="00083497">
              <w:rPr>
                <w:rFonts w:asciiTheme="minorHAnsi" w:hAnsiTheme="minorHAnsi"/>
              </w:rPr>
              <w:t xml:space="preserve">and can be used to infer relationships which might otherwise be missed. </w:t>
            </w:r>
          </w:p>
          <w:p w:rsidR="00985C5C" w:rsidRDefault="00985C5C" w:rsidP="005B7810">
            <w:pPr>
              <w:rPr>
                <w:ins w:id="670" w:author="Andrew Mitchell" w:date="2014-08-06T14:51:00Z"/>
                <w:rFonts w:asciiTheme="minorHAnsi" w:hAnsiTheme="minorHAnsi"/>
              </w:rPr>
            </w:pPr>
          </w:p>
          <w:p w:rsidR="00985C5C" w:rsidRDefault="00985C5C" w:rsidP="005B7810">
            <w:pPr>
              <w:rPr>
                <w:ins w:id="671" w:author="Andrew Mitchell" w:date="2014-08-06T14:51:00Z"/>
                <w:rFonts w:asciiTheme="minorHAnsi" w:hAnsiTheme="minorHAnsi"/>
              </w:rPr>
            </w:pPr>
            <w:ins w:id="672" w:author="Andrew Mitchell" w:date="2014-08-06T14:51:00Z">
              <w:r>
                <w:rPr>
                  <w:rFonts w:asciiTheme="minorHAnsi" w:hAnsiTheme="minorHAnsi"/>
                </w:rPr>
                <w:t>The tool continues to be actively developed and improved.</w:t>
              </w:r>
            </w:ins>
          </w:p>
          <w:p w:rsidR="00985C5C" w:rsidRPr="00083497" w:rsidRDefault="00985C5C" w:rsidP="005B7810">
            <w:pPr>
              <w:rPr>
                <w:rFonts w:asciiTheme="minorHAnsi" w:hAnsiTheme="minorHAnsi"/>
              </w:rPr>
            </w:pP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lastRenderedPageBreak/>
              <w:t>This tool is free for anyone to use</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Pr="00433796" w:rsidRDefault="005B7810" w:rsidP="005B7810">
            <w:pPr>
              <w:rPr>
                <w:b w:val="0"/>
              </w:rPr>
            </w:pPr>
          </w:p>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4.10</w:t>
            </w:r>
            <w:r w:rsidRPr="00083497">
              <w:rPr>
                <w:rFonts w:asciiTheme="minorHAnsi" w:hAnsiTheme="minorHAnsi"/>
              </w:rPr>
              <w:t xml:space="preserve">  </w:t>
            </w:r>
            <w:r w:rsidRPr="00083497">
              <w:rPr>
                <w:rFonts w:asciiTheme="minorHAnsi" w:hAnsiTheme="minorHAnsi"/>
                <w:u w:val="single"/>
              </w:rPr>
              <w:t>Training to use Protégé</w:t>
            </w:r>
          </w:p>
          <w:p w:rsidR="005B7810" w:rsidRPr="00083497" w:rsidRDefault="005B7810">
            <w:pPr>
              <w:rPr>
                <w:rFonts w:asciiTheme="minorHAnsi" w:hAnsiTheme="minorHAnsi"/>
              </w:rPr>
              <w:pPrChange w:id="673" w:author="Alison Desimone" w:date="2014-08-06T11:06:00Z">
                <w:pPr>
                  <w:jc w:val="both"/>
                </w:pPr>
              </w:pPrChange>
            </w:pPr>
            <w:r w:rsidRPr="00083497">
              <w:rPr>
                <w:rFonts w:asciiTheme="minorHAnsi" w:hAnsiTheme="minorHAnsi"/>
              </w:rPr>
              <w:t xml:space="preserve">There are several online tutorials for using Protégé which were completed by the team and one team member completed a 2 day introductory tutorial at Manchester University. Doing the course, while not essential, did provide the confidence to tackle the initial ontology modelling </w:t>
            </w:r>
            <w:proofErr w:type="gramStart"/>
            <w:r w:rsidRPr="00083497">
              <w:rPr>
                <w:rFonts w:asciiTheme="minorHAnsi" w:hAnsiTheme="minorHAnsi"/>
              </w:rPr>
              <w:t>and  highlighted</w:t>
            </w:r>
            <w:proofErr w:type="gramEnd"/>
            <w:r w:rsidRPr="00083497">
              <w:rPr>
                <w:rFonts w:asciiTheme="minorHAnsi" w:hAnsiTheme="minorHAnsi"/>
              </w:rPr>
              <w:t xml:space="preserve"> the thought processes required to build an ontology and the potential pitfalls  inherent in the process. A   particular feature was the </w:t>
            </w:r>
            <w:del w:id="674" w:author="Alison Desimone" w:date="2014-08-06T11:30:00Z">
              <w:r w:rsidRPr="00083497" w:rsidDel="00444B5B">
                <w:rPr>
                  <w:rFonts w:asciiTheme="minorHAnsi" w:hAnsiTheme="minorHAnsi"/>
                </w:rPr>
                <w:delText xml:space="preserve"> </w:delText>
              </w:r>
            </w:del>
            <w:r w:rsidRPr="00083497">
              <w:rPr>
                <w:rFonts w:asciiTheme="minorHAnsi" w:hAnsiTheme="minorHAnsi"/>
              </w:rPr>
              <w:t xml:space="preserve">familiarisation with the Open World Assumption used in the Semantic Web. This key concept is based on the assumption that what is not known to be true is simply unknown. This is in contrast to the closed world assumption of the database world where what is not known to be true is assumed to be false. However it could not cover all the modelling issues that are likely to arise in a complex ontology. </w:t>
            </w: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t>Although the tool is free some training is required to understand the concepts behind ontology modelling. For someone new to this, the Manchester University course may be useful as an introduction and is not expensive.</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pPr>
              <w:rPr>
                <w:rFonts w:asciiTheme="minorHAnsi" w:hAnsiTheme="minorHAnsi"/>
                <w:u w:val="single"/>
              </w:rPr>
              <w:pPrChange w:id="675" w:author="Alison Desimone" w:date="2014-08-06T11:07:00Z">
                <w:pPr>
                  <w:jc w:val="both"/>
                </w:pPr>
              </w:pPrChange>
            </w:pPr>
            <w:r w:rsidRPr="00083497">
              <w:rPr>
                <w:rFonts w:asciiTheme="minorHAnsi" w:hAnsiTheme="minorHAnsi"/>
                <w:b/>
              </w:rPr>
              <w:t>4.11</w:t>
            </w:r>
            <w:r w:rsidRPr="00083497">
              <w:rPr>
                <w:rFonts w:asciiTheme="minorHAnsi" w:hAnsiTheme="minorHAnsi"/>
              </w:rPr>
              <w:t xml:space="preserve">  </w:t>
            </w:r>
            <w:r w:rsidRPr="00083497">
              <w:rPr>
                <w:rFonts w:asciiTheme="minorHAnsi" w:hAnsiTheme="minorHAnsi"/>
                <w:u w:val="single"/>
              </w:rPr>
              <w:t>Future ontological modelling</w:t>
            </w:r>
          </w:p>
          <w:p w:rsidR="005B7810" w:rsidRPr="00083497" w:rsidRDefault="005B7810">
            <w:pPr>
              <w:rPr>
                <w:rFonts w:asciiTheme="minorHAnsi" w:hAnsiTheme="minorHAnsi"/>
              </w:rPr>
              <w:pPrChange w:id="676" w:author="Alison Desimone" w:date="2014-08-06T11:07:00Z">
                <w:pPr>
                  <w:jc w:val="both"/>
                </w:pPr>
              </w:pPrChange>
            </w:pPr>
            <w:r w:rsidRPr="00083497">
              <w:rPr>
                <w:rFonts w:asciiTheme="minorHAnsi" w:hAnsiTheme="minorHAnsi"/>
              </w:rPr>
              <w:t xml:space="preserve">For this project modelling has been done at a relatively simple level, with minimal restrictions on classes and properties and without clear definitions and restrictions on what are the minimum requirements for something to be, for example, a recommendation or an evidence statement. However in future work, more sophisticated modelling will be required to specify the classes in more detail as without more restrictions being made explicit, the Open World Assumption means that the </w:t>
            </w:r>
            <w:proofErr w:type="spellStart"/>
            <w:r w:rsidRPr="00083497">
              <w:rPr>
                <w:rFonts w:asciiTheme="minorHAnsi" w:hAnsiTheme="minorHAnsi"/>
              </w:rPr>
              <w:t>reasoner</w:t>
            </w:r>
            <w:proofErr w:type="spellEnd"/>
            <w:r w:rsidRPr="00083497">
              <w:rPr>
                <w:rFonts w:asciiTheme="minorHAnsi" w:hAnsiTheme="minorHAnsi"/>
              </w:rPr>
              <w:t xml:space="preserve"> can return unexpected results. There is available a large ontology modelling online  community  </w:t>
            </w:r>
            <w:r w:rsidRPr="00083497">
              <w:rPr>
                <w:rFonts w:asciiTheme="minorHAnsi" w:hAnsiTheme="minorHAnsi"/>
              </w:rPr>
              <w:lastRenderedPageBreak/>
              <w:t>who will offer their expertise to help with specific queries but a good understanding of the principles behind ontology modelling will be required to take this work forward.</w:t>
            </w: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lastRenderedPageBreak/>
              <w:t xml:space="preserve">The team has gained enough modelling expertise to produce a simple ontological </w:t>
            </w:r>
            <w:del w:id="677" w:author="Alison Desimone" w:date="2014-08-06T11:07:00Z">
              <w:r w:rsidRPr="00083497" w:rsidDel="00C40FE2">
                <w:rPr>
                  <w:rFonts w:asciiTheme="minorHAnsi" w:hAnsiTheme="minorHAnsi"/>
                </w:rPr>
                <w:delText xml:space="preserve"> </w:delText>
              </w:r>
            </w:del>
            <w:r w:rsidRPr="00083497">
              <w:rPr>
                <w:rFonts w:asciiTheme="minorHAnsi" w:hAnsiTheme="minorHAnsi"/>
              </w:rPr>
              <w:t>model of the NICE domain in a short period.</w:t>
            </w:r>
          </w:p>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 xml:space="preserve">Ontology modelling understanding will be required to support any future </w:t>
            </w:r>
            <w:r w:rsidRPr="00083497">
              <w:rPr>
                <w:rFonts w:asciiTheme="minorHAnsi" w:hAnsiTheme="minorHAnsi"/>
              </w:rPr>
              <w:lastRenderedPageBreak/>
              <w:t>modelling work.</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4.12</w:t>
            </w:r>
            <w:r w:rsidRPr="00083497">
              <w:rPr>
                <w:rFonts w:asciiTheme="minorHAnsi" w:hAnsiTheme="minorHAnsi"/>
              </w:rPr>
              <w:t xml:space="preserve">  </w:t>
            </w:r>
            <w:r w:rsidRPr="00083497">
              <w:rPr>
                <w:rFonts w:asciiTheme="minorHAnsi" w:hAnsiTheme="minorHAnsi"/>
                <w:u w:val="single"/>
              </w:rPr>
              <w:t>Use of external ontologies</w:t>
            </w:r>
          </w:p>
          <w:p w:rsidR="005B7810" w:rsidRDefault="005B7810" w:rsidP="00444B5B">
            <w:pPr>
              <w:jc w:val="both"/>
              <w:rPr>
                <w:ins w:id="678" w:author="Andrew Mitchell" w:date="2014-08-06T14:51:00Z"/>
                <w:rFonts w:asciiTheme="minorHAnsi" w:hAnsiTheme="minorHAnsi"/>
              </w:rPr>
            </w:pPr>
            <w:r w:rsidRPr="00083497">
              <w:rPr>
                <w:rFonts w:asciiTheme="minorHAnsi" w:hAnsiTheme="minorHAnsi"/>
              </w:rPr>
              <w:t>The decision was made to use some external ontologies such as PROV</w:t>
            </w:r>
            <w:del w:id="679" w:author="Alison Desimone" w:date="2014-08-06T11:30:00Z">
              <w:r w:rsidRPr="00083497" w:rsidDel="00444B5B">
                <w:rPr>
                  <w:rStyle w:val="EndnoteReference"/>
                  <w:rFonts w:asciiTheme="minorHAnsi" w:hAnsiTheme="minorHAnsi"/>
                </w:rPr>
                <w:endnoteReference w:id="2"/>
              </w:r>
            </w:del>
            <w:r w:rsidRPr="00083497">
              <w:rPr>
                <w:rFonts w:asciiTheme="minorHAnsi" w:hAnsiTheme="minorHAnsi"/>
              </w:rPr>
              <w:t xml:space="preserve"> which has been designed to provide a set of classes, properties, and restrictions to represent provenance information, Open Annotation</w:t>
            </w:r>
            <w:del w:id="682" w:author="Alison Desimone" w:date="2014-08-06T11:30:00Z">
              <w:r w:rsidRPr="00083497" w:rsidDel="00444B5B">
                <w:rPr>
                  <w:rStyle w:val="EndnoteReference"/>
                  <w:rFonts w:asciiTheme="minorHAnsi" w:hAnsiTheme="minorHAnsi"/>
                </w:rPr>
                <w:endnoteReference w:id="3"/>
              </w:r>
            </w:del>
            <w:r w:rsidRPr="00083497">
              <w:rPr>
                <w:rFonts w:asciiTheme="minorHAnsi" w:hAnsiTheme="minorHAnsi"/>
              </w:rPr>
              <w:t xml:space="preserve"> which specifies a framework for creating associations between related resources</w:t>
            </w:r>
            <w:proofErr w:type="gramStart"/>
            <w:r w:rsidRPr="00083497">
              <w:rPr>
                <w:rFonts w:asciiTheme="minorHAnsi" w:hAnsiTheme="minorHAnsi"/>
              </w:rPr>
              <w:t>,  and</w:t>
            </w:r>
            <w:proofErr w:type="gramEnd"/>
            <w:r w:rsidRPr="00083497">
              <w:rPr>
                <w:rFonts w:asciiTheme="minorHAnsi" w:hAnsiTheme="minorHAnsi"/>
              </w:rPr>
              <w:t xml:space="preserve"> annotations and the W3C Content vocabulary</w:t>
            </w:r>
            <w:ins w:id="685" w:author="Alison Desimone" w:date="2014-08-06T11:31:00Z">
              <w:r w:rsidR="00444B5B">
                <w:rPr>
                  <w:rStyle w:val="FootnoteReference"/>
                  <w:rFonts w:asciiTheme="minorHAnsi" w:hAnsiTheme="minorHAnsi"/>
                </w:rPr>
                <w:footnoteReference w:id="11"/>
              </w:r>
            </w:ins>
            <w:r w:rsidRPr="00083497">
              <w:rPr>
                <w:rFonts w:asciiTheme="minorHAnsi" w:hAnsiTheme="minorHAnsi"/>
              </w:rPr>
              <w:t xml:space="preserve"> </w:t>
            </w:r>
            <w:del w:id="687" w:author="Alison Desimone" w:date="2014-08-06T11:31:00Z">
              <w:r w:rsidRPr="00083497" w:rsidDel="00444B5B">
                <w:rPr>
                  <w:rStyle w:val="EndnoteReference"/>
                  <w:rFonts w:asciiTheme="minorHAnsi" w:hAnsiTheme="minorHAnsi"/>
                </w:rPr>
                <w:endnoteReference w:id="4"/>
              </w:r>
            </w:del>
            <w:r w:rsidRPr="00083497">
              <w:rPr>
                <w:rFonts w:asciiTheme="minorHAnsi" w:hAnsiTheme="minorHAnsi"/>
              </w:rPr>
              <w:t xml:space="preserve"> to provide a framework to semantically represent  textual content.</w:t>
            </w:r>
          </w:p>
          <w:p w:rsidR="00985C5C" w:rsidRDefault="00985C5C" w:rsidP="00444B5B">
            <w:pPr>
              <w:jc w:val="both"/>
              <w:rPr>
                <w:ins w:id="690" w:author="Andrew Mitchell" w:date="2014-08-06T14:51:00Z"/>
                <w:rFonts w:asciiTheme="minorHAnsi" w:hAnsiTheme="minorHAnsi"/>
              </w:rPr>
            </w:pPr>
          </w:p>
          <w:p w:rsidR="00985C5C" w:rsidRPr="00083497" w:rsidRDefault="00985C5C" w:rsidP="00444B5B">
            <w:pPr>
              <w:jc w:val="both"/>
              <w:rPr>
                <w:rFonts w:asciiTheme="minorHAnsi" w:hAnsiTheme="minorHAnsi"/>
              </w:rPr>
            </w:pPr>
            <w:ins w:id="691" w:author="Andrew Mitchell" w:date="2014-08-06T14:51:00Z">
              <w:r>
                <w:rPr>
                  <w:rFonts w:asciiTheme="minorHAnsi" w:hAnsiTheme="minorHAnsi"/>
                </w:rPr>
                <w:t xml:space="preserve">Further understanding of how to </w:t>
              </w:r>
              <w:proofErr w:type="spellStart"/>
              <w:r>
                <w:rPr>
                  <w:rFonts w:asciiTheme="minorHAnsi" w:hAnsiTheme="minorHAnsi"/>
                </w:rPr>
                <w:t>identifiy</w:t>
              </w:r>
              <w:proofErr w:type="spellEnd"/>
              <w:r>
                <w:rPr>
                  <w:rFonts w:asciiTheme="minorHAnsi" w:hAnsiTheme="minorHAnsi"/>
                </w:rPr>
                <w:t xml:space="preserve"> and assess existing ontologies and data sources will be important for any serious adoption of linked data.</w:t>
              </w:r>
            </w:ins>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t>Using external ontologies where appropriate is important for interoperability.</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Pr="00433796" w:rsidRDefault="005B7810" w:rsidP="005B7810">
            <w:pPr>
              <w:pStyle w:val="ListParagraph"/>
              <w:numPr>
                <w:ilvl w:val="0"/>
                <w:numId w:val="53"/>
              </w:numPr>
              <w:spacing w:after="0" w:line="240" w:lineRule="auto"/>
              <w:contextualSpacing/>
              <w:rPr>
                <w:u w:val="single"/>
              </w:rPr>
            </w:pPr>
            <w:r w:rsidRPr="00433796">
              <w:rPr>
                <w:u w:val="single"/>
              </w:rPr>
              <w:t>Observations on Data</w:t>
            </w:r>
          </w:p>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 xml:space="preserve">5.1  </w:t>
            </w:r>
            <w:r w:rsidRPr="00083497">
              <w:rPr>
                <w:rFonts w:asciiTheme="minorHAnsi" w:hAnsiTheme="minorHAnsi"/>
                <w:u w:val="single"/>
              </w:rPr>
              <w:t>Data modelled to date</w:t>
            </w:r>
          </w:p>
          <w:p w:rsidR="005B7810" w:rsidRPr="00083497" w:rsidRDefault="005B7810" w:rsidP="005B7810">
            <w:pPr>
              <w:rPr>
                <w:rFonts w:asciiTheme="minorHAnsi" w:hAnsiTheme="minorHAnsi"/>
              </w:rPr>
            </w:pPr>
            <w:r w:rsidRPr="00083497">
              <w:rPr>
                <w:rFonts w:asciiTheme="minorHAnsi" w:hAnsiTheme="minorHAnsi"/>
              </w:rPr>
              <w:t>The data extracted from guidance was all around the topic of Diabetes and related conditions as specified in the scenarios. This provided a large enough corpus to illustrate the principles of linked data as applied to internal content.  The data included 6 guidelines, 2 technology appraisals, 1 quality standard, 3 outcomes frameworks, 3 local practice examples and 1 IPG. Separation of the content</w:t>
            </w:r>
            <w:del w:id="692" w:author="Alison Desimone" w:date="2014-08-06T11:09:00Z">
              <w:r w:rsidRPr="00083497" w:rsidDel="00C40FE2">
                <w:rPr>
                  <w:rFonts w:asciiTheme="minorHAnsi" w:hAnsiTheme="minorHAnsi"/>
                </w:rPr>
                <w:delText xml:space="preserve"> </w:delText>
              </w:r>
            </w:del>
            <w:r w:rsidRPr="00083497">
              <w:rPr>
                <w:rFonts w:asciiTheme="minorHAnsi" w:hAnsiTheme="minorHAnsi"/>
              </w:rPr>
              <w:t xml:space="preserve">, creating relationships between the individuals within the identified classes and </w:t>
            </w:r>
            <w:del w:id="693" w:author="Alison Desimone" w:date="2014-08-06T11:31:00Z">
              <w:r w:rsidRPr="00083497" w:rsidDel="00444B5B">
                <w:rPr>
                  <w:rFonts w:asciiTheme="minorHAnsi" w:hAnsiTheme="minorHAnsi"/>
                </w:rPr>
                <w:delText xml:space="preserve"> </w:delText>
              </w:r>
            </w:del>
            <w:r w:rsidRPr="00083497">
              <w:rPr>
                <w:rFonts w:asciiTheme="minorHAnsi" w:hAnsiTheme="minorHAnsi"/>
              </w:rPr>
              <w:t xml:space="preserve">mapping it to the ontology schema has resulted in around 500,000 triples held in the triple store. </w:t>
            </w:r>
          </w:p>
          <w:p w:rsidR="005B7810" w:rsidRPr="00083497" w:rsidRDefault="005B7810" w:rsidP="005B7810">
            <w:pPr>
              <w:jc w:val="both"/>
              <w:rPr>
                <w:rFonts w:asciiTheme="minorHAnsi" w:hAnsiTheme="minorHAnsi"/>
              </w:rPr>
            </w:pP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This is a small fraction of NICE content. Tackling the back catalogue will require time and resource.</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Pr="00433796" w:rsidRDefault="005B7810" w:rsidP="005B7810">
            <w:pPr>
              <w:pStyle w:val="ListParagraph"/>
              <w:numPr>
                <w:ilvl w:val="0"/>
                <w:numId w:val="53"/>
              </w:numPr>
              <w:spacing w:after="0" w:line="240" w:lineRule="auto"/>
              <w:contextualSpacing/>
              <w:rPr>
                <w:u w:val="single"/>
              </w:rPr>
            </w:pPr>
            <w:r w:rsidRPr="00433796">
              <w:rPr>
                <w:u w:val="single"/>
              </w:rPr>
              <w:lastRenderedPageBreak/>
              <w:t>Observations on Technology</w:t>
            </w:r>
          </w:p>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 xml:space="preserve">6.1  </w:t>
            </w:r>
            <w:r w:rsidRPr="00083497">
              <w:rPr>
                <w:rFonts w:asciiTheme="minorHAnsi" w:hAnsiTheme="minorHAnsi"/>
                <w:u w:val="single"/>
              </w:rPr>
              <w:t xml:space="preserve">Use of </w:t>
            </w:r>
            <w:proofErr w:type="spellStart"/>
            <w:r w:rsidRPr="00083497">
              <w:rPr>
                <w:rFonts w:asciiTheme="minorHAnsi" w:hAnsiTheme="minorHAnsi"/>
                <w:u w:val="single"/>
              </w:rPr>
              <w:t>Stardog</w:t>
            </w:r>
            <w:proofErr w:type="spellEnd"/>
            <w:ins w:id="694" w:author="Alison Desimone" w:date="2014-08-06T11:35:00Z">
              <w:r w:rsidR="00444B5B">
                <w:rPr>
                  <w:rStyle w:val="FootnoteReference"/>
                  <w:rFonts w:asciiTheme="minorHAnsi" w:hAnsiTheme="minorHAnsi"/>
                  <w:u w:val="single"/>
                </w:rPr>
                <w:footnoteReference w:id="12"/>
              </w:r>
            </w:ins>
            <w:r w:rsidRPr="00083497">
              <w:rPr>
                <w:rFonts w:asciiTheme="minorHAnsi" w:hAnsiTheme="minorHAnsi"/>
                <w:u w:val="single"/>
              </w:rPr>
              <w:t xml:space="preserve"> as triple store</w:t>
            </w:r>
          </w:p>
          <w:p w:rsidR="005B7810" w:rsidRPr="00083497" w:rsidRDefault="005B7810" w:rsidP="00C40FE2">
            <w:pPr>
              <w:rPr>
                <w:rFonts w:asciiTheme="minorHAnsi" w:hAnsiTheme="minorHAnsi"/>
              </w:rPr>
            </w:pPr>
            <w:proofErr w:type="spellStart"/>
            <w:r w:rsidRPr="00083497">
              <w:rPr>
                <w:rFonts w:asciiTheme="minorHAnsi" w:hAnsiTheme="minorHAnsi"/>
              </w:rPr>
              <w:t>Stardog</w:t>
            </w:r>
            <w:proofErr w:type="spellEnd"/>
            <w:r w:rsidRPr="00083497">
              <w:rPr>
                <w:rFonts w:asciiTheme="minorHAnsi" w:hAnsiTheme="minorHAnsi"/>
              </w:rPr>
              <w:t xml:space="preserve"> </w:t>
            </w:r>
            <w:del w:id="696" w:author="Alison Desimone" w:date="2014-08-06T11:07:00Z">
              <w:r w:rsidRPr="00083497" w:rsidDel="00C40FE2">
                <w:rPr>
                  <w:rFonts w:asciiTheme="minorHAnsi" w:hAnsiTheme="minorHAnsi"/>
                </w:rPr>
                <w:delText xml:space="preserve"> </w:delText>
              </w:r>
            </w:del>
            <w:r w:rsidRPr="00083497">
              <w:rPr>
                <w:rFonts w:asciiTheme="minorHAnsi" w:hAnsiTheme="minorHAnsi"/>
              </w:rPr>
              <w:t xml:space="preserve">was used as </w:t>
            </w:r>
            <w:proofErr w:type="gramStart"/>
            <w:r w:rsidRPr="00083497">
              <w:rPr>
                <w:rFonts w:asciiTheme="minorHAnsi" w:hAnsiTheme="minorHAnsi"/>
              </w:rPr>
              <w:t>the  graph</w:t>
            </w:r>
            <w:proofErr w:type="gramEnd"/>
            <w:r w:rsidRPr="00083497">
              <w:rPr>
                <w:rFonts w:asciiTheme="minorHAnsi" w:hAnsiTheme="minorHAnsi"/>
              </w:rPr>
              <w:t xml:space="preserve"> database for this project.</w:t>
            </w:r>
            <w:ins w:id="697" w:author="Alison Desimone" w:date="2014-08-06T11:07:00Z">
              <w:r w:rsidR="00C40FE2">
                <w:rPr>
                  <w:rFonts w:asciiTheme="minorHAnsi" w:hAnsiTheme="minorHAnsi"/>
                </w:rPr>
                <w:t xml:space="preserve"> </w:t>
              </w:r>
            </w:ins>
            <w:del w:id="698" w:author="Alison Desimone" w:date="2014-08-06T11:07:00Z">
              <w:r w:rsidRPr="00083497" w:rsidDel="00C40FE2">
                <w:rPr>
                  <w:rFonts w:asciiTheme="minorHAnsi" w:hAnsiTheme="minorHAnsi"/>
                </w:rPr>
                <w:delText xml:space="preserve"> It</w:delText>
              </w:r>
            </w:del>
            <w:proofErr w:type="spellStart"/>
            <w:ins w:id="699" w:author="Alison Desimone" w:date="2014-08-06T11:07:00Z">
              <w:r w:rsidR="00C40FE2">
                <w:rPr>
                  <w:rFonts w:asciiTheme="minorHAnsi" w:hAnsiTheme="minorHAnsi"/>
                </w:rPr>
                <w:t>Stardog</w:t>
              </w:r>
            </w:ins>
            <w:proofErr w:type="spellEnd"/>
            <w:r w:rsidRPr="00083497">
              <w:rPr>
                <w:rFonts w:asciiTheme="minorHAnsi" w:hAnsiTheme="minorHAnsi"/>
              </w:rPr>
              <w:t xml:space="preserve"> supports </w:t>
            </w:r>
            <w:del w:id="700" w:author="Alison Desimone" w:date="2014-08-06T11:08:00Z">
              <w:r w:rsidRPr="00083497" w:rsidDel="00C40FE2">
                <w:rPr>
                  <w:rFonts w:asciiTheme="minorHAnsi" w:hAnsiTheme="minorHAnsi"/>
                </w:rPr>
                <w:delText xml:space="preserve"> </w:delText>
              </w:r>
            </w:del>
            <w:r w:rsidRPr="00083497">
              <w:rPr>
                <w:rFonts w:asciiTheme="minorHAnsi" w:hAnsiTheme="minorHAnsi"/>
              </w:rPr>
              <w:t xml:space="preserve">the </w:t>
            </w:r>
            <w:proofErr w:type="spellStart"/>
            <w:r w:rsidRPr="00083497">
              <w:rPr>
                <w:rFonts w:asciiTheme="minorHAnsi" w:hAnsiTheme="minorHAnsi"/>
              </w:rPr>
              <w:t>rdf</w:t>
            </w:r>
            <w:proofErr w:type="spellEnd"/>
            <w:r w:rsidRPr="00083497">
              <w:rPr>
                <w:rFonts w:asciiTheme="minorHAnsi" w:hAnsiTheme="minorHAnsi"/>
              </w:rPr>
              <w:t xml:space="preserve"> data model</w:t>
            </w:r>
            <w:proofErr w:type="gramStart"/>
            <w:r w:rsidRPr="00083497">
              <w:rPr>
                <w:rFonts w:asciiTheme="minorHAnsi" w:hAnsiTheme="minorHAnsi"/>
              </w:rPr>
              <w:t xml:space="preserve">,  </w:t>
            </w:r>
            <w:proofErr w:type="spellStart"/>
            <w:r w:rsidRPr="00083497">
              <w:rPr>
                <w:rFonts w:asciiTheme="minorHAnsi" w:hAnsiTheme="minorHAnsi"/>
              </w:rPr>
              <w:t>Sparql</w:t>
            </w:r>
            <w:proofErr w:type="spellEnd"/>
            <w:proofErr w:type="gramEnd"/>
            <w:r w:rsidRPr="00083497">
              <w:rPr>
                <w:rFonts w:asciiTheme="minorHAnsi" w:hAnsiTheme="minorHAnsi"/>
              </w:rPr>
              <w:t xml:space="preserve"> queries and Owl 2. And was recommended by Manchester University </w:t>
            </w:r>
            <w:del w:id="701" w:author="Alison Desimone" w:date="2014-08-06T11:07:00Z">
              <w:r w:rsidRPr="00083497" w:rsidDel="00C40FE2">
                <w:rPr>
                  <w:rFonts w:asciiTheme="minorHAnsi" w:hAnsiTheme="minorHAnsi"/>
                </w:rPr>
                <w:delText xml:space="preserve"> </w:delText>
              </w:r>
            </w:del>
            <w:r w:rsidRPr="00083497">
              <w:rPr>
                <w:rFonts w:asciiTheme="minorHAnsi" w:hAnsiTheme="minorHAnsi"/>
              </w:rPr>
              <w:t xml:space="preserve">as </w:t>
            </w:r>
            <w:del w:id="702" w:author="Alison Desimone" w:date="2014-08-06T11:07:00Z">
              <w:r w:rsidRPr="00083497" w:rsidDel="00C40FE2">
                <w:rPr>
                  <w:rFonts w:asciiTheme="minorHAnsi" w:hAnsiTheme="minorHAnsi"/>
                </w:rPr>
                <w:delText xml:space="preserve">being </w:delText>
              </w:r>
            </w:del>
            <w:r w:rsidRPr="00083497">
              <w:rPr>
                <w:rFonts w:asciiTheme="minorHAnsi" w:hAnsiTheme="minorHAnsi"/>
              </w:rPr>
              <w:t xml:space="preserve">powerful enough to support the queries we need for this project, without the added complexity of OWLIM which is the tool used by the BBC. The performance of </w:t>
            </w:r>
            <w:proofErr w:type="spellStart"/>
            <w:r w:rsidRPr="00083497">
              <w:rPr>
                <w:rFonts w:asciiTheme="minorHAnsi" w:hAnsiTheme="minorHAnsi"/>
              </w:rPr>
              <w:t>Stardog</w:t>
            </w:r>
            <w:proofErr w:type="spellEnd"/>
            <w:r w:rsidRPr="00083497">
              <w:rPr>
                <w:rFonts w:asciiTheme="minorHAnsi" w:hAnsiTheme="minorHAnsi"/>
              </w:rPr>
              <w:t xml:space="preserve"> for the data </w:t>
            </w:r>
            <w:del w:id="703" w:author="Alison Desimone" w:date="2014-08-06T11:08:00Z">
              <w:r w:rsidRPr="00083497" w:rsidDel="00C40FE2">
                <w:rPr>
                  <w:rFonts w:asciiTheme="minorHAnsi" w:hAnsiTheme="minorHAnsi"/>
                </w:rPr>
                <w:delText xml:space="preserve"> </w:delText>
              </w:r>
            </w:del>
            <w:r w:rsidRPr="00083497">
              <w:rPr>
                <w:rFonts w:asciiTheme="minorHAnsi" w:hAnsiTheme="minorHAnsi"/>
              </w:rPr>
              <w:t xml:space="preserve">we have there currently has been fine, but is untested at the 100m + triples level that is </w:t>
            </w:r>
            <w:proofErr w:type="gramStart"/>
            <w:r w:rsidRPr="00083497">
              <w:rPr>
                <w:rFonts w:asciiTheme="minorHAnsi" w:hAnsiTheme="minorHAnsi"/>
              </w:rPr>
              <w:t>likely  to</w:t>
            </w:r>
            <w:proofErr w:type="gramEnd"/>
            <w:r w:rsidRPr="00083497">
              <w:rPr>
                <w:rFonts w:asciiTheme="minorHAnsi" w:hAnsiTheme="minorHAnsi"/>
              </w:rPr>
              <w:t xml:space="preserve"> be reached with all the guidance and provenance data that would need to be stored to fully support  NICE content. Store performance depends heavily on the form of the data and nature of the queries and we would need to have a good estimate of the likely future data size to determine if this is likely to be a problem.</w:t>
            </w: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083497">
              <w:rPr>
                <w:rFonts w:asciiTheme="minorHAnsi" w:hAnsiTheme="minorHAnsi"/>
              </w:rPr>
              <w:t>Stardog</w:t>
            </w:r>
            <w:proofErr w:type="spellEnd"/>
            <w:r w:rsidRPr="00083497">
              <w:rPr>
                <w:rFonts w:asciiTheme="minorHAnsi" w:hAnsiTheme="minorHAnsi"/>
              </w:rPr>
              <w:t xml:space="preserve"> would require operational spike testing to assess suitability as a tool. It may not be preferable for any applications to use a triple store directly.  The triple store would be offline and could then be used to generate content / search indexes and for when there is no other option but an ad-hoc query.</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6.2</w:t>
            </w:r>
            <w:r w:rsidRPr="00083497">
              <w:rPr>
                <w:rFonts w:asciiTheme="minorHAnsi" w:hAnsiTheme="minorHAnsi"/>
              </w:rPr>
              <w:t xml:space="preserve">  </w:t>
            </w:r>
            <w:r w:rsidRPr="00083497">
              <w:rPr>
                <w:rFonts w:asciiTheme="minorHAnsi" w:hAnsiTheme="minorHAnsi"/>
                <w:u w:val="single"/>
              </w:rPr>
              <w:t>Mapping data to the ontology</w:t>
            </w:r>
          </w:p>
          <w:p w:rsidR="005B7810" w:rsidRPr="00083497" w:rsidRDefault="005B7810" w:rsidP="005B7810">
            <w:pPr>
              <w:rPr>
                <w:rFonts w:asciiTheme="minorHAnsi" w:hAnsiTheme="minorHAnsi"/>
              </w:rPr>
            </w:pPr>
            <w:r w:rsidRPr="00083497">
              <w:rPr>
                <w:rFonts w:asciiTheme="minorHAnsi" w:hAnsiTheme="minorHAnsi"/>
              </w:rPr>
              <w:t xml:space="preserve">Keeping </w:t>
            </w:r>
            <w:del w:id="704" w:author="Alison Desimone" w:date="2014-08-06T11:08:00Z">
              <w:r w:rsidRPr="00083497" w:rsidDel="00C40FE2">
                <w:rPr>
                  <w:rFonts w:asciiTheme="minorHAnsi" w:hAnsiTheme="minorHAnsi"/>
                </w:rPr>
                <w:delText xml:space="preserve"> </w:delText>
              </w:r>
            </w:del>
            <w:r w:rsidRPr="00083497">
              <w:rPr>
                <w:rFonts w:asciiTheme="minorHAnsi" w:hAnsiTheme="minorHAnsi"/>
              </w:rPr>
              <w:t xml:space="preserve">the code model synchronised with the ontologies proved difficult. The type provider created and implemented by the development team </w:t>
            </w:r>
            <w:del w:id="705" w:author="Alison Desimone" w:date="2014-08-06T11:08:00Z">
              <w:r w:rsidRPr="00083497" w:rsidDel="00C40FE2">
                <w:rPr>
                  <w:rFonts w:asciiTheme="minorHAnsi" w:hAnsiTheme="minorHAnsi"/>
                </w:rPr>
                <w:delText xml:space="preserve"> </w:delText>
              </w:r>
            </w:del>
            <w:r w:rsidRPr="00083497">
              <w:rPr>
                <w:rFonts w:asciiTheme="minorHAnsi" w:hAnsiTheme="minorHAnsi"/>
              </w:rPr>
              <w:t xml:space="preserve">during the project helped with this. There are methods that can be used in </w:t>
            </w:r>
            <w:proofErr w:type="spellStart"/>
            <w:r w:rsidRPr="00083497">
              <w:rPr>
                <w:rFonts w:asciiTheme="minorHAnsi" w:hAnsiTheme="minorHAnsi"/>
              </w:rPr>
              <w:t>Stardog</w:t>
            </w:r>
            <w:proofErr w:type="spellEnd"/>
            <w:r w:rsidRPr="00083497">
              <w:rPr>
                <w:rFonts w:asciiTheme="minorHAnsi" w:hAnsiTheme="minorHAnsi"/>
              </w:rPr>
              <w:t xml:space="preserve"> to enforce individuals to conform to the ontology, but these are not portable between stores. Currently we are working with partial data and  as a proof of concept, accuracy is not as critical as it would be in a production environment</w:t>
            </w: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 xml:space="preserve">Future development of bulk import should also use some verification queries .and use of hypermedia APIs would help prevent some of the spelling related issues encountered with </w:t>
            </w:r>
            <w:del w:id="706" w:author="Alison Desimone" w:date="2014-08-06T11:08:00Z">
              <w:r w:rsidRPr="00083497" w:rsidDel="00C40FE2">
                <w:rPr>
                  <w:rFonts w:asciiTheme="minorHAnsi" w:hAnsiTheme="minorHAnsi"/>
                </w:rPr>
                <w:delText xml:space="preserve"> </w:delText>
              </w:r>
            </w:del>
            <w:r w:rsidRPr="00083497">
              <w:rPr>
                <w:rFonts w:asciiTheme="minorHAnsi" w:hAnsiTheme="minorHAnsi"/>
              </w:rPr>
              <w:t>ETL.</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Pr="00433796" w:rsidRDefault="005B7810" w:rsidP="005B7810">
            <w:pPr>
              <w:pStyle w:val="ListParagraph"/>
              <w:numPr>
                <w:ilvl w:val="0"/>
                <w:numId w:val="53"/>
              </w:numPr>
              <w:spacing w:after="0" w:line="240" w:lineRule="auto"/>
              <w:contextualSpacing/>
              <w:rPr>
                <w:u w:val="single"/>
              </w:rPr>
            </w:pPr>
            <w:r w:rsidRPr="00433796">
              <w:rPr>
                <w:u w:val="single"/>
              </w:rPr>
              <w:t>Observations on querying data</w:t>
            </w:r>
          </w:p>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7.1</w:t>
            </w:r>
            <w:r w:rsidRPr="00083497">
              <w:rPr>
                <w:rFonts w:asciiTheme="minorHAnsi" w:hAnsiTheme="minorHAnsi"/>
              </w:rPr>
              <w:t xml:space="preserve">  </w:t>
            </w:r>
            <w:r w:rsidRPr="00083497">
              <w:rPr>
                <w:rFonts w:asciiTheme="minorHAnsi" w:hAnsiTheme="minorHAnsi"/>
                <w:u w:val="single"/>
              </w:rPr>
              <w:t>Querying the data using SPARQL</w:t>
            </w:r>
          </w:p>
          <w:p w:rsidR="005B7810" w:rsidRPr="00083497" w:rsidRDefault="005B7810" w:rsidP="005B7810">
            <w:pPr>
              <w:rPr>
                <w:rFonts w:asciiTheme="minorHAnsi" w:hAnsiTheme="minorHAnsi"/>
              </w:rPr>
            </w:pPr>
            <w:r w:rsidRPr="00083497">
              <w:rPr>
                <w:rFonts w:asciiTheme="minorHAnsi" w:hAnsiTheme="minorHAnsi"/>
              </w:rPr>
              <w:t xml:space="preserve">Querying the data successfully requires an understanding </w:t>
            </w:r>
            <w:del w:id="707" w:author="Alison Desimone" w:date="2014-08-06T11:08:00Z">
              <w:r w:rsidRPr="00083497" w:rsidDel="00C40FE2">
                <w:rPr>
                  <w:rFonts w:asciiTheme="minorHAnsi" w:hAnsiTheme="minorHAnsi"/>
                </w:rPr>
                <w:delText xml:space="preserve"> </w:delText>
              </w:r>
            </w:del>
            <w:r w:rsidRPr="00083497">
              <w:rPr>
                <w:rFonts w:asciiTheme="minorHAnsi" w:hAnsiTheme="minorHAnsi"/>
              </w:rPr>
              <w:t xml:space="preserve">that all the NICE data is now represented in the form of triples. Given one piece of data from the triple, either or both of the other variables can be queried. SPARQL is a </w:t>
            </w:r>
            <w:r w:rsidRPr="00083497">
              <w:rPr>
                <w:rFonts w:asciiTheme="minorHAnsi" w:hAnsiTheme="minorHAnsi"/>
              </w:rPr>
              <w:lastRenderedPageBreak/>
              <w:t>relatively simple query language to work with but it has a steep initial learning curve  Other than those who are working closely with the model, it is unlikely that internal or external users would ever use actual SPARQL syntax and queries would need to be carried out as ready constructed queries choosing specific variables , hidden behind a user-friendly interface</w:t>
            </w: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lastRenderedPageBreak/>
              <w:t>A client facing application will need a user friendly interface on top of the underlying SPARQL queries</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jc w:val="both"/>
              <w:rPr>
                <w:rFonts w:asciiTheme="minorHAnsi" w:hAnsiTheme="minorHAnsi"/>
                <w:u w:val="single"/>
              </w:rPr>
            </w:pPr>
            <w:r w:rsidRPr="00083497">
              <w:rPr>
                <w:rFonts w:asciiTheme="minorHAnsi" w:hAnsiTheme="minorHAnsi"/>
                <w:b/>
              </w:rPr>
              <w:t>7.2</w:t>
            </w:r>
            <w:r w:rsidRPr="00083497">
              <w:rPr>
                <w:rFonts w:asciiTheme="minorHAnsi" w:hAnsiTheme="minorHAnsi"/>
              </w:rPr>
              <w:t xml:space="preserve">  </w:t>
            </w:r>
            <w:r w:rsidRPr="00083497">
              <w:rPr>
                <w:rFonts w:asciiTheme="minorHAnsi" w:hAnsiTheme="minorHAnsi"/>
                <w:u w:val="single"/>
              </w:rPr>
              <w:t>Formulating successful queries</w:t>
            </w:r>
          </w:p>
          <w:p w:rsidR="005B7810" w:rsidRPr="00083497" w:rsidRDefault="005B7810" w:rsidP="005B7810">
            <w:pPr>
              <w:jc w:val="both"/>
              <w:rPr>
                <w:rFonts w:asciiTheme="minorHAnsi" w:hAnsiTheme="minorHAnsi"/>
              </w:rPr>
            </w:pPr>
            <w:r w:rsidRPr="00083497">
              <w:rPr>
                <w:rFonts w:asciiTheme="minorHAnsi" w:hAnsiTheme="minorHAnsi"/>
              </w:rPr>
              <w:t xml:space="preserve">A good understanding of how the data has been modelled is essential to be able to formulate successful queries.  The most progress in querying the data was made </w:t>
            </w:r>
            <w:proofErr w:type="gramStart"/>
            <w:r w:rsidRPr="00083497">
              <w:rPr>
                <w:rFonts w:asciiTheme="minorHAnsi" w:hAnsiTheme="minorHAnsi"/>
              </w:rPr>
              <w:t>when  an</w:t>
            </w:r>
            <w:proofErr w:type="gramEnd"/>
            <w:r w:rsidRPr="00083497">
              <w:rPr>
                <w:rFonts w:asciiTheme="minorHAnsi" w:hAnsiTheme="minorHAnsi"/>
              </w:rPr>
              <w:t xml:space="preserve"> information architect with a good knowledge of the model and the data was sitting with a developer to work through SPARQL queries.</w:t>
            </w:r>
          </w:p>
          <w:p w:rsidR="005B7810" w:rsidRPr="00083497" w:rsidRDefault="005B7810" w:rsidP="005B7810">
            <w:pPr>
              <w:jc w:val="both"/>
              <w:rPr>
                <w:rFonts w:asciiTheme="minorHAnsi" w:hAnsiTheme="minorHAnsi"/>
              </w:rPr>
            </w:pPr>
            <w:r w:rsidRPr="00083497">
              <w:rPr>
                <w:rFonts w:asciiTheme="minorHAnsi" w:hAnsiTheme="minorHAnsi"/>
              </w:rPr>
              <w:t xml:space="preserve">Only through the running of real queries on the data and viewing the results did flaws in the ontology come to light. Any required amendments to the model were made within Protégé, saved as an updated Owl file to be pulled into </w:t>
            </w:r>
            <w:proofErr w:type="spellStart"/>
            <w:r w:rsidRPr="00083497">
              <w:rPr>
                <w:rFonts w:asciiTheme="minorHAnsi" w:hAnsiTheme="minorHAnsi"/>
              </w:rPr>
              <w:t>Stardog</w:t>
            </w:r>
            <w:proofErr w:type="spellEnd"/>
            <w:r w:rsidRPr="00083497">
              <w:rPr>
                <w:rFonts w:asciiTheme="minorHAnsi" w:hAnsiTheme="minorHAnsi"/>
              </w:rPr>
              <w:t xml:space="preserve"> and the data re-imported. This could prove to be a time-consuming process.</w:t>
            </w: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An understanding of the ontology model is crucial to formulating good SPARQL queries on the underlying data.  Knowing SPARQL on its own is not enough.</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Pr="00083497" w:rsidRDefault="005B7810" w:rsidP="005B7810">
            <w:pPr>
              <w:pStyle w:val="ListParagraph"/>
              <w:numPr>
                <w:ilvl w:val="0"/>
                <w:numId w:val="53"/>
              </w:numPr>
              <w:spacing w:after="0" w:line="240" w:lineRule="auto"/>
              <w:contextualSpacing/>
              <w:rPr>
                <w:rFonts w:asciiTheme="minorHAnsi" w:hAnsiTheme="minorHAnsi"/>
                <w:u w:val="single"/>
              </w:rPr>
            </w:pPr>
            <w:r w:rsidRPr="00083497">
              <w:rPr>
                <w:rFonts w:asciiTheme="minorHAnsi" w:hAnsiTheme="minorHAnsi"/>
                <w:u w:val="single"/>
              </w:rPr>
              <w:t>Observations on Annotations and vocabularies</w:t>
            </w:r>
          </w:p>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RPr="00083497" w:rsidRDefault="005B7810" w:rsidP="005B7810">
            <w:pPr>
              <w:rPr>
                <w:rFonts w:asciiTheme="minorHAnsi" w:hAnsiTheme="minorHAnsi"/>
                <w:u w:val="single"/>
              </w:rPr>
            </w:pPr>
            <w:r w:rsidRPr="00083497">
              <w:rPr>
                <w:rFonts w:asciiTheme="minorHAnsi" w:hAnsiTheme="minorHAnsi"/>
                <w:b/>
              </w:rPr>
              <w:t>8.1</w:t>
            </w:r>
            <w:r w:rsidRPr="00083497">
              <w:rPr>
                <w:rFonts w:asciiTheme="minorHAnsi" w:hAnsiTheme="minorHAnsi"/>
              </w:rPr>
              <w:t xml:space="preserve">  </w:t>
            </w:r>
            <w:r w:rsidRPr="00083497">
              <w:rPr>
                <w:rFonts w:asciiTheme="minorHAnsi" w:hAnsiTheme="minorHAnsi"/>
                <w:u w:val="single"/>
              </w:rPr>
              <w:t>Retrospective annotation of content</w:t>
            </w:r>
          </w:p>
          <w:p w:rsidR="005B7810" w:rsidRPr="00083497" w:rsidRDefault="005B7810" w:rsidP="005B7810">
            <w:pPr>
              <w:rPr>
                <w:rFonts w:asciiTheme="minorHAnsi" w:hAnsiTheme="minorHAnsi"/>
              </w:rPr>
            </w:pPr>
            <w:r w:rsidRPr="00083497">
              <w:rPr>
                <w:rFonts w:asciiTheme="minorHAnsi" w:hAnsiTheme="minorHAnsi"/>
              </w:rPr>
              <w:t>For this project the exercise has been in assigning concepts and applying tags retrospectively which is much more labour intensive than assigning terms at the time of authoring. To date NICE has not assigned terms at a more granular level than the guideline level.</w:t>
            </w:r>
          </w:p>
          <w:p w:rsidR="005B7810" w:rsidRPr="00083497" w:rsidRDefault="005B7810" w:rsidP="005B7810">
            <w:pPr>
              <w:rPr>
                <w:rFonts w:asciiTheme="minorHAnsi" w:hAnsiTheme="minorHAnsi"/>
              </w:rPr>
            </w:pP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t>Assigning terms and concept to content during the authoring process is more efficient than doing this retrospectively but will require the appropriate authoring tools.</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083497" w:rsidRPr="00083497" w:rsidRDefault="005B7810">
            <w:pPr>
              <w:rPr>
                <w:rFonts w:asciiTheme="minorHAnsi" w:hAnsiTheme="minorHAnsi"/>
              </w:rPr>
              <w:pPrChange w:id="708" w:author="Alison Desimone" w:date="2014-08-06T11:36:00Z">
                <w:pPr>
                  <w:pStyle w:val="ListParagraph"/>
                  <w:jc w:val="both"/>
                </w:pPr>
              </w:pPrChange>
            </w:pPr>
            <w:r w:rsidRPr="00083497">
              <w:rPr>
                <w:rFonts w:asciiTheme="minorHAnsi" w:hAnsiTheme="minorHAnsi"/>
              </w:rPr>
              <w:t xml:space="preserve">8.2  </w:t>
            </w:r>
            <w:r w:rsidRPr="00444B5B">
              <w:rPr>
                <w:rFonts w:asciiTheme="minorHAnsi" w:hAnsiTheme="minorHAnsi"/>
                <w:u w:val="single"/>
              </w:rPr>
              <w:t>Concept Extraction using NLP tool</w:t>
            </w:r>
          </w:p>
          <w:p w:rsidR="005B7810" w:rsidRPr="00083497" w:rsidRDefault="005B7810">
            <w:pPr>
              <w:rPr>
                <w:rFonts w:asciiTheme="minorHAnsi" w:hAnsiTheme="minorHAnsi"/>
              </w:rPr>
              <w:pPrChange w:id="709" w:author="Alison Desimone" w:date="2014-08-06T11:36:00Z">
                <w:pPr>
                  <w:pStyle w:val="ListParagraph"/>
                  <w:jc w:val="both"/>
                </w:pPr>
              </w:pPrChange>
            </w:pPr>
            <w:proofErr w:type="spellStart"/>
            <w:r w:rsidRPr="00083497">
              <w:rPr>
                <w:rFonts w:asciiTheme="minorHAnsi" w:hAnsiTheme="minorHAnsi"/>
              </w:rPr>
              <w:t>Textrazor</w:t>
            </w:r>
            <w:proofErr w:type="spellEnd"/>
            <w:r w:rsidRPr="00083497">
              <w:rPr>
                <w:rFonts w:asciiTheme="minorHAnsi" w:hAnsiTheme="minorHAnsi"/>
              </w:rPr>
              <w:t>, a Natural Language Processing tool was used to identify concepts  within the textual content of the recommendations ,evidence statements, discussion and rationale  with which to tag and match to concepts in Freebase</w:t>
            </w:r>
            <w:r w:rsidR="00083497" w:rsidRPr="00083497">
              <w:rPr>
                <w:rFonts w:asciiTheme="minorHAnsi" w:hAnsiTheme="minorHAnsi"/>
              </w:rPr>
              <w:t xml:space="preserve"> </w:t>
            </w:r>
            <w:r w:rsidRPr="00444B5B">
              <w:rPr>
                <w:rFonts w:asciiTheme="minorHAnsi" w:hAnsiTheme="minorHAnsi"/>
                <w:rPrChange w:id="710" w:author="Alison Desimone" w:date="2014-08-06T11:36:00Z">
                  <w:rPr/>
                </w:rPrChange>
              </w:rPr>
              <w:endnoteReference w:id="5"/>
            </w:r>
            <w:r w:rsidRPr="00083497">
              <w:rPr>
                <w:rFonts w:asciiTheme="minorHAnsi" w:hAnsiTheme="minorHAnsi"/>
              </w:rPr>
              <w:t xml:space="preserve"> , where possible, using the Open Annotation ontology to model </w:t>
            </w:r>
            <w:r w:rsidRPr="00083497">
              <w:rPr>
                <w:rFonts w:asciiTheme="minorHAnsi" w:hAnsiTheme="minorHAnsi"/>
              </w:rPr>
              <w:lastRenderedPageBreak/>
              <w:t xml:space="preserve">the annotations.  Freebase may not be the most appropriate concept store to link to, but has been used </w:t>
            </w:r>
            <w:proofErr w:type="gramStart"/>
            <w:r w:rsidRPr="00083497">
              <w:rPr>
                <w:rFonts w:asciiTheme="minorHAnsi" w:hAnsiTheme="minorHAnsi"/>
              </w:rPr>
              <w:t>as  a</w:t>
            </w:r>
            <w:proofErr w:type="gramEnd"/>
            <w:r w:rsidRPr="00083497">
              <w:rPr>
                <w:rFonts w:asciiTheme="minorHAnsi" w:hAnsiTheme="minorHAnsi"/>
              </w:rPr>
              <w:t xml:space="preserve"> proof of concept for matching to standard concepts in vocabularies such as SNOMED CT</w:t>
            </w:r>
            <w:r w:rsidRPr="00444B5B">
              <w:rPr>
                <w:rFonts w:asciiTheme="minorHAnsi" w:hAnsiTheme="minorHAnsi"/>
                <w:rPrChange w:id="713" w:author="Alison Desimone" w:date="2014-08-06T11:36:00Z">
                  <w:rPr/>
                </w:rPrChange>
              </w:rPr>
              <w:endnoteReference w:id="6"/>
            </w:r>
            <w:r w:rsidRPr="00083497">
              <w:rPr>
                <w:rFonts w:asciiTheme="minorHAnsi" w:hAnsiTheme="minorHAnsi"/>
              </w:rPr>
              <w:t xml:space="preserve"> and illustrates the principles of Linked Data where ontologies can be linked by identifying  a concept in the home ontology by its URI in an external ontology. From Freebase it is possible to link to </w:t>
            </w:r>
            <w:proofErr w:type="spellStart"/>
            <w:r w:rsidRPr="00083497">
              <w:rPr>
                <w:rFonts w:asciiTheme="minorHAnsi" w:hAnsiTheme="minorHAnsi"/>
              </w:rPr>
              <w:t>DrugBank</w:t>
            </w:r>
            <w:proofErr w:type="spellEnd"/>
            <w:r w:rsidRPr="00083497">
              <w:rPr>
                <w:rFonts w:asciiTheme="minorHAnsi" w:hAnsiTheme="minorHAnsi"/>
              </w:rPr>
              <w:t xml:space="preserve">, which contains information on contraindications and interactions for a specific drug that NICE has recommended for a specific disease. </w:t>
            </w:r>
            <w:proofErr w:type="spellStart"/>
            <w:r w:rsidRPr="00083497">
              <w:rPr>
                <w:rFonts w:asciiTheme="minorHAnsi" w:hAnsiTheme="minorHAnsi"/>
              </w:rPr>
              <w:t>DrugBank</w:t>
            </w:r>
            <w:proofErr w:type="spellEnd"/>
            <w:r w:rsidRPr="00083497">
              <w:rPr>
                <w:rFonts w:asciiTheme="minorHAnsi" w:hAnsiTheme="minorHAnsi"/>
              </w:rPr>
              <w:t xml:space="preserve"> holds a different set of information on drugs to that held by the BNF, but has been used as a proof of concept for how BNF data could be queried in the future if it were modelled in this way.</w:t>
            </w: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lastRenderedPageBreak/>
              <w:t xml:space="preserve">This proves that it is possible to link concepts discussed in NICE content to other data stores by using common URIs to refer to the content. </w:t>
            </w:r>
          </w:p>
        </w:tc>
      </w:tr>
      <w:tr w:rsidR="005B7810" w:rsidTr="005B7810">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083497" w:rsidRPr="00444B5B" w:rsidRDefault="005B7810" w:rsidP="00083497">
            <w:pPr>
              <w:pStyle w:val="ListParagraph"/>
              <w:jc w:val="both"/>
              <w:rPr>
                <w:rFonts w:asciiTheme="minorHAnsi" w:hAnsiTheme="minorHAnsi" w:cs="Times New Roman"/>
                <w:rPrChange w:id="716" w:author="Alison Desimone" w:date="2014-08-06T11:36:00Z">
                  <w:rPr>
                    <w:rFonts w:asciiTheme="minorHAnsi" w:hAnsiTheme="minorHAnsi"/>
                    <w:u w:val="single"/>
                  </w:rPr>
                </w:rPrChange>
              </w:rPr>
            </w:pPr>
            <w:r w:rsidRPr="00444B5B">
              <w:rPr>
                <w:rFonts w:asciiTheme="minorHAnsi" w:hAnsiTheme="minorHAnsi" w:cs="Times New Roman"/>
                <w:rPrChange w:id="717" w:author="Alison Desimone" w:date="2014-08-06T11:36:00Z">
                  <w:rPr>
                    <w:rFonts w:asciiTheme="minorHAnsi" w:hAnsiTheme="minorHAnsi"/>
                    <w:b/>
                  </w:rPr>
                </w:rPrChange>
              </w:rPr>
              <w:t>8.3</w:t>
            </w:r>
            <w:r w:rsidRPr="00444B5B">
              <w:rPr>
                <w:rFonts w:asciiTheme="minorHAnsi" w:hAnsiTheme="minorHAnsi" w:cs="Times New Roman"/>
              </w:rPr>
              <w:t xml:space="preserve">  </w:t>
            </w:r>
            <w:r w:rsidRPr="00444B5B">
              <w:rPr>
                <w:rFonts w:asciiTheme="minorHAnsi" w:hAnsiTheme="minorHAnsi" w:cs="Times New Roman"/>
                <w:u w:val="single"/>
              </w:rPr>
              <w:t>Standard Vocabularies</w:t>
            </w:r>
          </w:p>
          <w:p w:rsidR="005B7810" w:rsidRPr="00444B5B" w:rsidRDefault="005B7810">
            <w:pPr>
              <w:pStyle w:val="ListParagraph"/>
              <w:rPr>
                <w:rFonts w:asciiTheme="minorHAnsi" w:hAnsiTheme="minorHAnsi" w:cs="Times New Roman"/>
                <w:rPrChange w:id="718" w:author="Alison Desimone" w:date="2014-08-06T11:36:00Z">
                  <w:rPr>
                    <w:rFonts w:asciiTheme="minorHAnsi" w:hAnsiTheme="minorHAnsi"/>
                    <w:u w:val="single"/>
                  </w:rPr>
                </w:rPrChange>
              </w:rPr>
              <w:pPrChange w:id="719" w:author="Alison Desimone" w:date="2014-08-06T11:32:00Z">
                <w:pPr>
                  <w:pStyle w:val="ListParagraph"/>
                  <w:jc w:val="both"/>
                </w:pPr>
              </w:pPrChange>
            </w:pPr>
            <w:r w:rsidRPr="00444B5B">
              <w:rPr>
                <w:rFonts w:asciiTheme="minorHAnsi" w:hAnsiTheme="minorHAnsi" w:cs="Times New Roman"/>
              </w:rPr>
              <w:t xml:space="preserve">No decisions have been made yet about which vocabularies/ontologies would be the most appropriate to link to.  MESH is widely used in searching for evidence, but </w:t>
            </w:r>
            <w:del w:id="720" w:author="Alison Desimone" w:date="2014-08-06T11:10:00Z">
              <w:r w:rsidRPr="00444B5B" w:rsidDel="00C40FE2">
                <w:rPr>
                  <w:rFonts w:asciiTheme="minorHAnsi" w:hAnsiTheme="minorHAnsi" w:cs="Times New Roman"/>
                </w:rPr>
                <w:delText xml:space="preserve"> </w:delText>
              </w:r>
            </w:del>
            <w:r w:rsidRPr="00444B5B">
              <w:rPr>
                <w:rFonts w:asciiTheme="minorHAnsi" w:hAnsiTheme="minorHAnsi" w:cs="Times New Roman"/>
              </w:rPr>
              <w:t>SNOMED CT</w:t>
            </w:r>
            <w:ins w:id="721" w:author="Alison Desimone" w:date="2014-08-06T11:32:00Z">
              <w:r w:rsidR="00444B5B" w:rsidRPr="00444B5B">
                <w:rPr>
                  <w:rFonts w:cs="Times New Roman"/>
                  <w:rPrChange w:id="722" w:author="Alison Desimone" w:date="2014-08-06T11:36:00Z">
                    <w:rPr>
                      <w:rStyle w:val="FootnoteReference"/>
                      <w:rFonts w:asciiTheme="minorHAnsi" w:hAnsiTheme="minorHAnsi"/>
                    </w:rPr>
                  </w:rPrChange>
                </w:rPr>
                <w:footnoteReference w:id="13"/>
              </w:r>
            </w:ins>
            <w:r w:rsidRPr="00444B5B">
              <w:rPr>
                <w:rFonts w:asciiTheme="minorHAnsi" w:hAnsiTheme="minorHAnsi" w:cs="Times New Roman"/>
              </w:rPr>
              <w:t xml:space="preserve"> is a likely front-runner for identifying medical concepts, given its support within the NHS and use in other relevant linked data projects such as Cochrane Linked Data project</w:t>
            </w:r>
            <w:del w:id="728" w:author="Alison Desimone" w:date="2014-08-06T11:32:00Z">
              <w:r w:rsidRPr="00444B5B" w:rsidDel="00444B5B">
                <w:rPr>
                  <w:rFonts w:cs="Times New Roman"/>
                  <w:rPrChange w:id="729" w:author="Alison Desimone" w:date="2014-08-06T11:36:00Z">
                    <w:rPr>
                      <w:rStyle w:val="EndnoteReference"/>
                      <w:rFonts w:asciiTheme="minorHAnsi" w:hAnsiTheme="minorHAnsi"/>
                    </w:rPr>
                  </w:rPrChange>
                </w:rPr>
                <w:endnoteReference w:id="7"/>
              </w:r>
              <w:r w:rsidRPr="00444B5B" w:rsidDel="00444B5B">
                <w:rPr>
                  <w:rFonts w:asciiTheme="minorHAnsi" w:hAnsiTheme="minorHAnsi" w:cs="Times New Roman"/>
                </w:rPr>
                <w:delText xml:space="preserve"> </w:delText>
              </w:r>
            </w:del>
            <w:ins w:id="732" w:author="Alison Desimone" w:date="2014-08-06T11:32:00Z">
              <w:r w:rsidR="00444B5B" w:rsidRPr="00444B5B">
                <w:rPr>
                  <w:rFonts w:cs="Times New Roman"/>
                  <w:rPrChange w:id="733" w:author="Alison Desimone" w:date="2014-08-06T11:36:00Z">
                    <w:rPr>
                      <w:rStyle w:val="FootnoteReference"/>
                      <w:rFonts w:asciiTheme="minorHAnsi" w:hAnsiTheme="minorHAnsi"/>
                    </w:rPr>
                  </w:rPrChange>
                </w:rPr>
                <w:footnoteReference w:id="14"/>
              </w:r>
            </w:ins>
            <w:r w:rsidRPr="00444B5B">
              <w:rPr>
                <w:rFonts w:asciiTheme="minorHAnsi" w:hAnsiTheme="minorHAnsi" w:cs="Times New Roman"/>
              </w:rPr>
              <w:t xml:space="preserve">When researching these vocabularies it was found that not all the vocabularies NICE might be interested in using currently have an authorised owl version. Some versions have been created as an academic project by a third party -normally a university - which means that the version available online may </w:t>
            </w:r>
            <w:r w:rsidRPr="00444B5B">
              <w:rPr>
                <w:rFonts w:asciiTheme="minorHAnsi" w:hAnsiTheme="minorHAnsi" w:cs="Times New Roman"/>
              </w:rPr>
              <w:lastRenderedPageBreak/>
              <w:t>be either inaccurate or not kept up to date. However there is a move from the official publishers of these vocabularies to produce official owl versions of them for use in ontology modelling.</w:t>
            </w:r>
          </w:p>
        </w:tc>
        <w:tc>
          <w:tcPr>
            <w:tcW w:w="3293" w:type="dxa"/>
          </w:tcPr>
          <w:p w:rsidR="005B7810" w:rsidRPr="00083497" w:rsidRDefault="005B7810" w:rsidP="005B7810">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83497">
              <w:rPr>
                <w:rFonts w:asciiTheme="minorHAnsi" w:hAnsiTheme="minorHAnsi"/>
              </w:rPr>
              <w:lastRenderedPageBreak/>
              <w:t>Decisions required on preferred vocabularies for modelling concepts and tagging.</w:t>
            </w:r>
          </w:p>
        </w:tc>
      </w:tr>
      <w:tr w:rsidR="005B7810" w:rsidTr="005B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B7810" w:rsidRDefault="005B7810" w:rsidP="005B7810"/>
        </w:tc>
        <w:tc>
          <w:tcPr>
            <w:cnfStyle w:val="000010000000" w:firstRow="0" w:lastRow="0" w:firstColumn="0" w:lastColumn="0" w:oddVBand="1" w:evenVBand="0" w:oddHBand="0" w:evenHBand="0" w:firstRowFirstColumn="0" w:firstRowLastColumn="0" w:lastRowFirstColumn="0" w:lastRowLastColumn="0"/>
            <w:tcW w:w="7654" w:type="dxa"/>
          </w:tcPr>
          <w:p w:rsidR="005B7810" w:rsidDel="00444B5B" w:rsidRDefault="005B7810" w:rsidP="00444B5B">
            <w:pPr>
              <w:pStyle w:val="ListParagraph"/>
              <w:jc w:val="both"/>
              <w:rPr>
                <w:del w:id="735" w:author="Alison Desimone" w:date="2014-08-06T11:36:00Z"/>
                <w:rFonts w:asciiTheme="minorHAnsi" w:hAnsiTheme="minorHAnsi"/>
              </w:rPr>
            </w:pPr>
            <w:r w:rsidRPr="00083497">
              <w:rPr>
                <w:rFonts w:asciiTheme="minorHAnsi" w:hAnsiTheme="minorHAnsi"/>
                <w:b/>
              </w:rPr>
              <w:t xml:space="preserve">8.4  </w:t>
            </w:r>
            <w:r w:rsidRPr="00083497">
              <w:rPr>
                <w:rFonts w:asciiTheme="minorHAnsi" w:hAnsiTheme="minorHAnsi"/>
                <w:u w:val="single"/>
              </w:rPr>
              <w:t>Internal Vocabularies</w:t>
            </w:r>
          </w:p>
          <w:p w:rsidR="00444B5B" w:rsidRPr="00083497" w:rsidRDefault="00444B5B" w:rsidP="005B7810">
            <w:pPr>
              <w:pStyle w:val="ListParagraph"/>
              <w:jc w:val="both"/>
              <w:rPr>
                <w:ins w:id="736" w:author="Alison Desimone" w:date="2014-08-06T11:36:00Z"/>
                <w:rFonts w:asciiTheme="minorHAnsi" w:hAnsiTheme="minorHAnsi"/>
                <w:u w:val="single"/>
              </w:rPr>
            </w:pPr>
          </w:p>
          <w:p w:rsidR="005B7810" w:rsidRPr="00083497" w:rsidRDefault="005B7810" w:rsidP="00444B5B">
            <w:pPr>
              <w:pStyle w:val="ListParagraph"/>
              <w:jc w:val="both"/>
              <w:rPr>
                <w:rFonts w:asciiTheme="minorHAnsi" w:hAnsiTheme="minorHAnsi"/>
                <w:color w:val="000000"/>
                <w:shd w:val="clear" w:color="auto" w:fill="FFFAF5"/>
              </w:rPr>
            </w:pPr>
            <w:r w:rsidRPr="00083497">
              <w:rPr>
                <w:rFonts w:asciiTheme="minorHAnsi" w:hAnsiTheme="minorHAnsi"/>
              </w:rPr>
              <w:t>Using standard, commonly understood concept terms is best practice for Linked Data</w:t>
            </w:r>
            <w:del w:id="737" w:author="Alison Desimone" w:date="2014-08-06T11:33:00Z">
              <w:r w:rsidRPr="00083497" w:rsidDel="00444B5B">
                <w:rPr>
                  <w:rFonts w:asciiTheme="minorHAnsi" w:hAnsiTheme="minorHAnsi"/>
                </w:rPr>
                <w:delText xml:space="preserve"> </w:delText>
              </w:r>
            </w:del>
            <w:r w:rsidRPr="00083497">
              <w:rPr>
                <w:rFonts w:asciiTheme="minorHAnsi" w:hAnsiTheme="minorHAnsi"/>
              </w:rPr>
              <w:t>, but if there was a need to annotate or tag NICE content with NICE specific terms from the NICE vocabulary pool, there would be a requirement to model the vocabulary using SKOS</w:t>
            </w:r>
            <w:del w:id="738" w:author="Alison Desimone" w:date="2014-08-06T11:33:00Z">
              <w:r w:rsidRPr="00083497" w:rsidDel="00444B5B">
                <w:rPr>
                  <w:rStyle w:val="EndnoteReference"/>
                  <w:rFonts w:asciiTheme="minorHAnsi" w:hAnsiTheme="minorHAnsi"/>
                </w:rPr>
                <w:endnoteReference w:id="8"/>
              </w:r>
            </w:del>
            <w:ins w:id="750" w:author="Alison Desimone" w:date="2014-08-06T11:33:00Z">
              <w:r w:rsidR="00444B5B">
                <w:rPr>
                  <w:rStyle w:val="FootnoteReference"/>
                  <w:rFonts w:asciiTheme="minorHAnsi" w:hAnsiTheme="minorHAnsi"/>
                </w:rPr>
                <w:footnoteReference w:id="15"/>
              </w:r>
            </w:ins>
            <w:r w:rsidRPr="00083497">
              <w:rPr>
                <w:rFonts w:asciiTheme="minorHAnsi" w:hAnsiTheme="minorHAnsi"/>
              </w:rPr>
              <w:t xml:space="preserve">, which </w:t>
            </w:r>
            <w:r w:rsidRPr="00083497">
              <w:rPr>
                <w:rFonts w:asciiTheme="minorHAnsi" w:hAnsiTheme="minorHAnsi"/>
                <w:color w:val="000000"/>
                <w:shd w:val="clear" w:color="auto" w:fill="FFFAF5"/>
              </w:rPr>
              <w:t>provides a standard way to represent knowledge organization systems such as thesauri, classification schemes, subject heading systems and taxonomies within the framework of the Semantic Web. Only by modelling in this way can inference be applied on these concepts in the model.</w:t>
            </w:r>
          </w:p>
        </w:tc>
        <w:tc>
          <w:tcPr>
            <w:tcW w:w="3293" w:type="dxa"/>
          </w:tcPr>
          <w:p w:rsidR="005B7810" w:rsidRPr="00083497" w:rsidRDefault="005B7810" w:rsidP="005B781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83497">
              <w:rPr>
                <w:rFonts w:asciiTheme="minorHAnsi" w:hAnsiTheme="minorHAnsi"/>
              </w:rPr>
              <w:t>Resource will be required to model any NICE vocabulary using SKOS</w:t>
            </w:r>
          </w:p>
        </w:tc>
      </w:tr>
    </w:tbl>
    <w:p w:rsidR="005B7810" w:rsidRPr="00DE79B8" w:rsidRDefault="005B7810" w:rsidP="00DE79B8">
      <w:pPr>
        <w:spacing w:line="276" w:lineRule="auto"/>
      </w:pPr>
    </w:p>
    <w:sectPr w:rsidR="005B7810" w:rsidRPr="00DE79B8" w:rsidSect="00083497">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lison Desimone" w:date="2014-08-06T15:02:00Z" w:initials="AD">
    <w:p w:rsidR="00161D67" w:rsidRDefault="00161D67">
      <w:pPr>
        <w:pStyle w:val="CommentText"/>
      </w:pPr>
      <w:r>
        <w:rPr>
          <w:rStyle w:val="CommentReference"/>
        </w:rPr>
        <w:annotationRef/>
      </w:r>
      <w:r>
        <w:t>Needs some work</w:t>
      </w:r>
    </w:p>
  </w:comment>
  <w:comment w:id="19" w:author="Alison Desimone" w:date="2014-08-06T15:02:00Z" w:initials="AD">
    <w:p w:rsidR="00161D67" w:rsidRDefault="00161D67">
      <w:pPr>
        <w:pStyle w:val="CommentText"/>
      </w:pPr>
      <w:r>
        <w:rPr>
          <w:rStyle w:val="CommentReference"/>
        </w:rPr>
        <w:annotationRef/>
      </w:r>
      <w:r>
        <w:t>Any?</w:t>
      </w:r>
    </w:p>
  </w:comment>
  <w:comment w:id="28" w:author="Alison Desimone" w:date="2014-08-06T15:02:00Z" w:initials="AD">
    <w:p w:rsidR="00161D67" w:rsidRDefault="00161D67">
      <w:pPr>
        <w:pStyle w:val="CommentText"/>
      </w:pPr>
      <w:r>
        <w:rPr>
          <w:rStyle w:val="CommentReference"/>
        </w:rPr>
        <w:annotationRef/>
      </w:r>
      <w:r>
        <w:rPr>
          <w:rStyle w:val="CommentReference"/>
        </w:rPr>
        <w:t xml:space="preserve"> Probably could be phrased better</w:t>
      </w:r>
    </w:p>
  </w:comment>
  <w:comment w:id="100" w:author="Alison Desimone" w:date="2014-08-06T15:02:00Z" w:initials="AD">
    <w:p w:rsidR="00161D67" w:rsidRDefault="00161D67">
      <w:pPr>
        <w:pStyle w:val="CommentText"/>
      </w:pPr>
      <w:r>
        <w:rPr>
          <w:rStyle w:val="CommentReference"/>
        </w:rPr>
        <w:annotationRef/>
      </w:r>
      <w:r>
        <w:t>Does this need to go in?</w:t>
      </w:r>
    </w:p>
  </w:comment>
  <w:comment w:id="170" w:author="Alison Desimone" w:date="2014-08-06T15:02:00Z" w:initials="AD">
    <w:p w:rsidR="00161D67" w:rsidRDefault="00161D67">
      <w:pPr>
        <w:pStyle w:val="CommentText"/>
      </w:pPr>
      <w:r>
        <w:rPr>
          <w:rStyle w:val="CommentReference"/>
        </w:rPr>
        <w:annotationRef/>
      </w:r>
      <w:r>
        <w:t>Not sure about this</w:t>
      </w:r>
    </w:p>
  </w:comment>
  <w:comment w:id="333" w:author="Alison Desimone" w:date="2014-08-06T15:02:00Z" w:initials="AD">
    <w:p w:rsidR="00161D67" w:rsidRDefault="00161D67">
      <w:pPr>
        <w:pStyle w:val="CommentText"/>
      </w:pPr>
      <w:r>
        <w:rPr>
          <w:rStyle w:val="CommentReference"/>
        </w:rPr>
        <w:annotationRef/>
      </w:r>
      <w:r>
        <w:t>Not sure exactly what you meant by this.</w:t>
      </w:r>
    </w:p>
  </w:comment>
  <w:comment w:id="340" w:author="Andrew Mitchell" w:date="2014-08-06T15:02:00Z" w:initials="AM">
    <w:p w:rsidR="00161D67" w:rsidRDefault="00161D67">
      <w:pPr>
        <w:pStyle w:val="CommentText"/>
      </w:pPr>
      <w:r>
        <w:rPr>
          <w:rStyle w:val="CommentReference"/>
        </w:rPr>
        <w:annotationRef/>
      </w:r>
      <w:r>
        <w:t>This is presuming the completion of this work within the next week or so...</w:t>
      </w:r>
    </w:p>
  </w:comment>
  <w:comment w:id="484" w:author="Alison Desimone" w:date="2014-08-06T15:02:00Z" w:initials="AD">
    <w:p w:rsidR="00161D67" w:rsidRDefault="00161D67">
      <w:pPr>
        <w:pStyle w:val="CommentText"/>
      </w:pPr>
      <w:r>
        <w:rPr>
          <w:rStyle w:val="CommentReference"/>
        </w:rPr>
        <w:annotationRef/>
      </w:r>
      <w:proofErr w:type="gramStart"/>
      <w:r>
        <w:t>a</w:t>
      </w:r>
      <w:proofErr w:type="gramEnd"/>
      <w:r>
        <w:t xml:space="preserve"> bit weak</w:t>
      </w:r>
    </w:p>
  </w:comment>
  <w:comment w:id="552" w:author="Andrew Mitchell" w:date="2014-08-06T15:02:00Z" w:initials="AM">
    <w:p w:rsidR="009C38E6" w:rsidRDefault="009C38E6">
      <w:pPr>
        <w:pStyle w:val="CommentText"/>
      </w:pPr>
      <w:r>
        <w:rPr>
          <w:rStyle w:val="CommentReference"/>
        </w:rPr>
        <w:annotationRef/>
      </w:r>
      <w:r w:rsidR="003279EB">
        <w:t xml:space="preserve">I wonder if we need to include something around next steps or identifying what we need to do in support of the detailed findings </w:t>
      </w:r>
      <w:proofErr w:type="spellStart"/>
      <w:r w:rsidR="003279EB">
        <w:t>i</w:t>
      </w:r>
      <w:proofErr w:type="spellEnd"/>
      <w:r w:rsidR="003279EB">
        <w:t xml:space="preserve">.e. </w:t>
      </w:r>
      <w:r w:rsidR="003279EB">
        <w:t>'</w:t>
      </w:r>
      <w:r w:rsidR="003279EB">
        <w:t>testing</w:t>
      </w:r>
      <w:r w:rsidR="003279EB">
        <w:t>' / review</w:t>
      </w:r>
      <w:r w:rsidR="003279EB">
        <w:t xml:space="preserve"> with SME / business owners</w:t>
      </w:r>
      <w:r w:rsidR="003279EB">
        <w:t xml:space="preserve">, refinement of storyboards, integration of feedback from content strategy audit / manchester university, </w:t>
      </w:r>
      <w:proofErr w:type="spellStart"/>
      <w:r w:rsidR="003279EB">
        <w:t>cochrane</w:t>
      </w:r>
      <w:proofErr w:type="spellEnd"/>
      <w:r w:rsidR="003279EB">
        <w:t xml:space="preserve"> </w:t>
      </w:r>
      <w:proofErr w:type="spellStart"/>
      <w:r w:rsidR="003279EB">
        <w:t>etc</w:t>
      </w:r>
      <w:proofErr w:type="spellEnd"/>
      <w:r w:rsidR="003279EB">
        <w:t>, wider cost/benefit analysis, technical stack considerations for estimated scalability/performance in a given scenario of adop</w:t>
      </w:r>
      <w:r w:rsidR="003279EB">
        <w:t xml:space="preserve">tion for </w:t>
      </w:r>
      <w:proofErr w:type="spellStart"/>
      <w:r w:rsidR="003279EB">
        <w:t>guid</w:t>
      </w:r>
      <w:proofErr w:type="spellEnd"/>
      <w:r w:rsidR="003279EB">
        <w:t>ance dev, consideration of integration with further existing schemas/models/ontologies?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9EB" w:rsidRDefault="003279EB" w:rsidP="0065458C">
      <w:r>
        <w:separator/>
      </w:r>
    </w:p>
    <w:p w:rsidR="003279EB" w:rsidRDefault="003279EB"/>
  </w:endnote>
  <w:endnote w:type="continuationSeparator" w:id="0">
    <w:p w:rsidR="003279EB" w:rsidRDefault="003279EB" w:rsidP="0065458C">
      <w:r>
        <w:continuationSeparator/>
      </w:r>
    </w:p>
    <w:p w:rsidR="003279EB" w:rsidRDefault="003279EB"/>
  </w:endnote>
  <w:endnote w:id="1">
    <w:p w:rsidR="00161D67" w:rsidDel="00444B5B" w:rsidRDefault="00161D67" w:rsidP="005B7810">
      <w:pPr>
        <w:pStyle w:val="EndnoteText"/>
        <w:rPr>
          <w:del w:id="647" w:author="Alison Desimone" w:date="2014-08-06T11:29:00Z"/>
        </w:rPr>
      </w:pPr>
      <w:del w:id="648" w:author="Alison Desimone" w:date="2014-08-06T11:29:00Z">
        <w:r w:rsidDel="00444B5B">
          <w:rPr>
            <w:rStyle w:val="EndnoteReference"/>
          </w:rPr>
          <w:endnoteRef/>
        </w:r>
        <w:r w:rsidDel="00444B5B">
          <w:delText xml:space="preserve"> </w:delText>
        </w:r>
        <w:r w:rsidDel="00444B5B">
          <w:fldChar w:fldCharType="begin"/>
        </w:r>
        <w:r w:rsidDel="00444B5B">
          <w:delInstrText xml:space="preserve"> HYPERLINK "http://xmlns.com/foaf/spec/" </w:delInstrText>
        </w:r>
        <w:r w:rsidDel="00444B5B">
          <w:fldChar w:fldCharType="separate"/>
        </w:r>
        <w:r w:rsidRPr="00FB4824" w:rsidDel="00444B5B">
          <w:rPr>
            <w:rStyle w:val="Hyperlink"/>
          </w:rPr>
          <w:delText>http://xmlns.com/foaf/spec/</w:delText>
        </w:r>
        <w:r w:rsidDel="00444B5B">
          <w:rPr>
            <w:rStyle w:val="Hyperlink"/>
          </w:rPr>
          <w:fldChar w:fldCharType="end"/>
        </w:r>
        <w:r w:rsidDel="00444B5B">
          <w:delText xml:space="preserve"> </w:delText>
        </w:r>
      </w:del>
    </w:p>
  </w:endnote>
  <w:endnote w:id="2">
    <w:p w:rsidR="00161D67" w:rsidDel="00444B5B" w:rsidRDefault="00161D67" w:rsidP="005B7810">
      <w:pPr>
        <w:pStyle w:val="EndnoteText"/>
        <w:rPr>
          <w:del w:id="680" w:author="Alison Desimone" w:date="2014-08-06T11:30:00Z"/>
        </w:rPr>
      </w:pPr>
      <w:del w:id="681" w:author="Alison Desimone" w:date="2014-08-06T11:30:00Z">
        <w:r w:rsidDel="00444B5B">
          <w:rPr>
            <w:rStyle w:val="EndnoteReference"/>
          </w:rPr>
          <w:endnoteRef/>
        </w:r>
        <w:r w:rsidDel="00444B5B">
          <w:delText xml:space="preserve"> </w:delText>
        </w:r>
        <w:r w:rsidDel="00444B5B">
          <w:fldChar w:fldCharType="begin"/>
        </w:r>
        <w:r w:rsidDel="00444B5B">
          <w:delInstrText xml:space="preserve"> HYPERLINK "http://www.w3.org/TR/prov-o/" </w:delInstrText>
        </w:r>
        <w:r w:rsidDel="00444B5B">
          <w:fldChar w:fldCharType="separate"/>
        </w:r>
        <w:r w:rsidRPr="00FB4824" w:rsidDel="00444B5B">
          <w:rPr>
            <w:rStyle w:val="Hyperlink"/>
          </w:rPr>
          <w:delText>http://www.w3.org/TR/prov-o/</w:delText>
        </w:r>
        <w:r w:rsidDel="00444B5B">
          <w:rPr>
            <w:rStyle w:val="Hyperlink"/>
          </w:rPr>
          <w:fldChar w:fldCharType="end"/>
        </w:r>
        <w:r w:rsidDel="00444B5B">
          <w:delText xml:space="preserve"> </w:delText>
        </w:r>
      </w:del>
    </w:p>
  </w:endnote>
  <w:endnote w:id="3">
    <w:p w:rsidR="00161D67" w:rsidDel="00444B5B" w:rsidRDefault="00161D67" w:rsidP="005B7810">
      <w:pPr>
        <w:pStyle w:val="EndnoteText"/>
        <w:rPr>
          <w:del w:id="683" w:author="Alison Desimone" w:date="2014-08-06T11:30:00Z"/>
        </w:rPr>
      </w:pPr>
      <w:del w:id="684" w:author="Alison Desimone" w:date="2014-08-06T11:30:00Z">
        <w:r w:rsidDel="00444B5B">
          <w:rPr>
            <w:rStyle w:val="EndnoteReference"/>
          </w:rPr>
          <w:endnoteRef/>
        </w:r>
        <w:r w:rsidDel="00444B5B">
          <w:delText xml:space="preserve"> </w:delText>
        </w:r>
        <w:r w:rsidDel="00444B5B">
          <w:fldChar w:fldCharType="begin"/>
        </w:r>
        <w:r w:rsidDel="00444B5B">
          <w:delInstrText xml:space="preserve"> HYPERLINK "http://www.w3.org/ns/oa" </w:delInstrText>
        </w:r>
        <w:r w:rsidDel="00444B5B">
          <w:fldChar w:fldCharType="separate"/>
        </w:r>
        <w:r w:rsidRPr="00FB4824" w:rsidDel="00444B5B">
          <w:rPr>
            <w:rStyle w:val="Hyperlink"/>
          </w:rPr>
          <w:delText>http://www.w3.org/ns/oa</w:delText>
        </w:r>
        <w:r w:rsidDel="00444B5B">
          <w:rPr>
            <w:rStyle w:val="Hyperlink"/>
          </w:rPr>
          <w:fldChar w:fldCharType="end"/>
        </w:r>
        <w:r w:rsidDel="00444B5B">
          <w:delText xml:space="preserve"> </w:delText>
        </w:r>
      </w:del>
    </w:p>
  </w:endnote>
  <w:endnote w:id="4">
    <w:p w:rsidR="00161D67" w:rsidDel="00444B5B" w:rsidRDefault="00161D67" w:rsidP="005B7810">
      <w:pPr>
        <w:pStyle w:val="EndnoteText"/>
        <w:rPr>
          <w:del w:id="688" w:author="Alison Desimone" w:date="2014-08-06T11:31:00Z"/>
        </w:rPr>
      </w:pPr>
      <w:del w:id="689" w:author="Alison Desimone" w:date="2014-08-06T11:31:00Z">
        <w:r w:rsidDel="00444B5B">
          <w:rPr>
            <w:rStyle w:val="EndnoteReference"/>
          </w:rPr>
          <w:endnoteRef/>
        </w:r>
        <w:r w:rsidDel="00444B5B">
          <w:delText xml:space="preserve"> </w:delText>
        </w:r>
        <w:r w:rsidDel="00444B5B">
          <w:fldChar w:fldCharType="begin"/>
        </w:r>
        <w:r w:rsidDel="00444B5B">
          <w:delInstrText xml:space="preserve"> HYPERLINK "http://www.w3.org/TR/Content-in-RDF10/" </w:delInstrText>
        </w:r>
        <w:r w:rsidDel="00444B5B">
          <w:fldChar w:fldCharType="separate"/>
        </w:r>
        <w:r w:rsidRPr="00FB4824" w:rsidDel="00444B5B">
          <w:rPr>
            <w:rStyle w:val="Hyperlink"/>
          </w:rPr>
          <w:delText>http://www.w3.org/TR/Content-in-RDF10/</w:delText>
        </w:r>
        <w:r w:rsidDel="00444B5B">
          <w:rPr>
            <w:rStyle w:val="Hyperlink"/>
          </w:rPr>
          <w:fldChar w:fldCharType="end"/>
        </w:r>
        <w:r w:rsidDel="00444B5B">
          <w:delText xml:space="preserve"> </w:delText>
        </w:r>
      </w:del>
    </w:p>
  </w:endnote>
  <w:endnote w:id="5">
    <w:p w:rsidR="00161D67" w:rsidRDefault="00161D67" w:rsidP="005B7810">
      <w:pPr>
        <w:pStyle w:val="EndnoteText"/>
      </w:pPr>
      <w:moveFromRangeStart w:id="711" w:author="Alison Desimone" w:date="2014-08-06T11:19:00Z" w:name="move395087296"/>
      <w:moveFrom w:id="712" w:author="Alison Desimone" w:date="2014-08-06T11:19:00Z">
        <w:r w:rsidDel="00405248">
          <w:rPr>
            <w:rStyle w:val="EndnoteReference"/>
          </w:rPr>
          <w:endnoteRef/>
        </w:r>
        <w:r w:rsidDel="00405248">
          <w:t xml:space="preserve"> </w:t>
        </w:r>
        <w:r w:rsidDel="00405248">
          <w:fldChar w:fldCharType="begin"/>
        </w:r>
        <w:r w:rsidDel="00405248">
          <w:instrText xml:space="preserve"> HYPERLINK "https://www.freebase.com/" </w:instrText>
        </w:r>
        <w:r w:rsidDel="00405248">
          <w:fldChar w:fldCharType="separate"/>
        </w:r>
        <w:r w:rsidRPr="00FB4824" w:rsidDel="00405248">
          <w:rPr>
            <w:rStyle w:val="Hyperlink"/>
          </w:rPr>
          <w:t>https://www.freebase.com/</w:t>
        </w:r>
        <w:r w:rsidDel="00405248">
          <w:rPr>
            <w:rStyle w:val="Hyperlink"/>
          </w:rPr>
          <w:fldChar w:fldCharType="end"/>
        </w:r>
        <w:r w:rsidDel="00405248">
          <w:t xml:space="preserve"> </w:t>
        </w:r>
      </w:moveFrom>
      <w:moveFromRangeEnd w:id="711"/>
    </w:p>
  </w:endnote>
  <w:endnote w:id="6">
    <w:p w:rsidR="00161D67" w:rsidRDefault="00161D67" w:rsidP="005B7810">
      <w:pPr>
        <w:pStyle w:val="EndnoteText"/>
      </w:pPr>
      <w:moveFromRangeStart w:id="714" w:author="Alison Desimone" w:date="2014-08-06T11:32:00Z" w:name="move395088079"/>
      <w:moveFrom w:id="715" w:author="Alison Desimone" w:date="2014-08-06T11:32:00Z">
        <w:r w:rsidDel="00444B5B">
          <w:rPr>
            <w:rStyle w:val="EndnoteReference"/>
          </w:rPr>
          <w:endnoteRef/>
        </w:r>
        <w:r w:rsidDel="00444B5B">
          <w:t xml:space="preserve"> </w:t>
        </w:r>
        <w:r w:rsidDel="00444B5B">
          <w:fldChar w:fldCharType="begin"/>
        </w:r>
        <w:r w:rsidDel="00444B5B">
          <w:instrText xml:space="preserve"> HYPERLINK "http://www.ihtsdo.org/snomed-ct/" </w:instrText>
        </w:r>
        <w:r w:rsidDel="00444B5B">
          <w:fldChar w:fldCharType="separate"/>
        </w:r>
        <w:r w:rsidRPr="00FB4824" w:rsidDel="00444B5B">
          <w:rPr>
            <w:rStyle w:val="Hyperlink"/>
          </w:rPr>
          <w:t>http://www.ihtsdo.org/snomed-ct/</w:t>
        </w:r>
        <w:r w:rsidDel="00444B5B">
          <w:rPr>
            <w:rStyle w:val="Hyperlink"/>
          </w:rPr>
          <w:fldChar w:fldCharType="end"/>
        </w:r>
        <w:r w:rsidDel="00444B5B">
          <w:t xml:space="preserve"> </w:t>
        </w:r>
      </w:moveFrom>
      <w:moveFromRangeEnd w:id="714"/>
    </w:p>
  </w:endnote>
  <w:endnote w:id="7">
    <w:p w:rsidR="00161D67" w:rsidDel="00444B5B" w:rsidRDefault="00161D67" w:rsidP="005B7810">
      <w:pPr>
        <w:pStyle w:val="EndnoteText"/>
        <w:rPr>
          <w:del w:id="730" w:author="Alison Desimone" w:date="2014-08-06T11:32:00Z"/>
        </w:rPr>
      </w:pPr>
      <w:del w:id="731" w:author="Alison Desimone" w:date="2014-08-06T11:32:00Z">
        <w:r w:rsidDel="00444B5B">
          <w:rPr>
            <w:rStyle w:val="EndnoteReference"/>
          </w:rPr>
          <w:endnoteRef/>
        </w:r>
        <w:r w:rsidDel="00444B5B">
          <w:delText xml:space="preserve"> </w:delText>
        </w:r>
        <w:r w:rsidDel="00444B5B">
          <w:fldChar w:fldCharType="begin"/>
        </w:r>
        <w:r w:rsidDel="00444B5B">
          <w:delInstrText xml:space="preserve"> HYPERLINK "http://www.cochrane.org/community/development-projects/cochrane-linked-data-project" </w:delInstrText>
        </w:r>
        <w:r w:rsidDel="00444B5B">
          <w:fldChar w:fldCharType="separate"/>
        </w:r>
        <w:r w:rsidRPr="00FB4824" w:rsidDel="00444B5B">
          <w:rPr>
            <w:rStyle w:val="Hyperlink"/>
          </w:rPr>
          <w:delText>http://www.cochrane.org/community/development-projects/cochrane-linked-data-project</w:delText>
        </w:r>
        <w:r w:rsidDel="00444B5B">
          <w:rPr>
            <w:rStyle w:val="Hyperlink"/>
          </w:rPr>
          <w:fldChar w:fldCharType="end"/>
        </w:r>
        <w:r w:rsidDel="00444B5B">
          <w:delText xml:space="preserve"> </w:delText>
        </w:r>
      </w:del>
    </w:p>
  </w:endnote>
  <w:endnote w:id="8">
    <w:p w:rsidR="00161D67" w:rsidDel="00444B5B" w:rsidRDefault="00161D67" w:rsidP="005B7810">
      <w:pPr>
        <w:pStyle w:val="EndnoteText"/>
        <w:rPr>
          <w:del w:id="739" w:author="Alison Desimone" w:date="2014-08-06T11:33:00Z"/>
        </w:rPr>
      </w:pPr>
      <w:del w:id="740" w:author="Alison Desimone" w:date="2014-08-06T11:33:00Z">
        <w:r w:rsidDel="00444B5B">
          <w:rPr>
            <w:rStyle w:val="EndnoteReference"/>
          </w:rPr>
          <w:endnoteRef/>
        </w:r>
        <w:r w:rsidDel="00444B5B">
          <w:delText xml:space="preserve"> </w:delText>
        </w:r>
        <w:r w:rsidDel="00444B5B">
          <w:fldChar w:fldCharType="begin"/>
        </w:r>
        <w:r w:rsidDel="00444B5B">
          <w:delInstrText xml:space="preserve"> HYPERLINK "</w:delInstrText>
        </w:r>
        <w:r w:rsidRPr="00B75F8B" w:rsidDel="00444B5B">
          <w:delInstrText>http://www.w3.org/2004/02/skos/</w:delInstrText>
        </w:r>
        <w:r w:rsidDel="00444B5B">
          <w:delInstrText xml:space="preserve">" </w:delInstrText>
        </w:r>
        <w:r w:rsidDel="00444B5B">
          <w:fldChar w:fldCharType="separate"/>
        </w:r>
        <w:r w:rsidRPr="00FB4824" w:rsidDel="00444B5B">
          <w:rPr>
            <w:rStyle w:val="Hyperlink"/>
          </w:rPr>
          <w:delText>http://www.w3.org/2004/02/skos/</w:delText>
        </w:r>
        <w:r w:rsidDel="00444B5B">
          <w:fldChar w:fldCharType="end"/>
        </w:r>
      </w:del>
    </w:p>
    <w:p w:rsidR="00161D67" w:rsidDel="00444B5B" w:rsidRDefault="00161D67" w:rsidP="005B7810">
      <w:pPr>
        <w:pStyle w:val="EndnoteText"/>
        <w:rPr>
          <w:del w:id="741" w:author="Alison Desimone" w:date="2014-08-06T11:33:00Z"/>
        </w:rPr>
      </w:pPr>
    </w:p>
    <w:p w:rsidR="00161D67" w:rsidDel="00444B5B" w:rsidRDefault="00161D67" w:rsidP="005B7810">
      <w:pPr>
        <w:pStyle w:val="EndnoteText"/>
        <w:rPr>
          <w:del w:id="742" w:author="Alison Desimone" w:date="2014-08-06T11:33:00Z"/>
        </w:rPr>
      </w:pPr>
    </w:p>
    <w:p w:rsidR="00161D67" w:rsidDel="00444B5B" w:rsidRDefault="00161D67" w:rsidP="005B7810">
      <w:pPr>
        <w:pStyle w:val="EndnoteText"/>
        <w:rPr>
          <w:del w:id="743" w:author="Alison Desimone" w:date="2014-08-06T11:33:00Z"/>
        </w:rPr>
      </w:pPr>
    </w:p>
    <w:p w:rsidR="00161D67" w:rsidDel="00444B5B" w:rsidRDefault="00161D67" w:rsidP="005B7810">
      <w:pPr>
        <w:pStyle w:val="EndnoteText"/>
        <w:rPr>
          <w:del w:id="744" w:author="Alison Desimone" w:date="2014-08-06T11:33:00Z"/>
        </w:rPr>
      </w:pPr>
    </w:p>
    <w:p w:rsidR="00161D67" w:rsidDel="00444B5B" w:rsidRDefault="00161D67" w:rsidP="005B7810">
      <w:pPr>
        <w:pStyle w:val="EndnoteText"/>
        <w:rPr>
          <w:del w:id="745" w:author="Alison Desimone" w:date="2014-08-06T11:33:00Z"/>
        </w:rPr>
      </w:pPr>
    </w:p>
    <w:p w:rsidR="00161D67" w:rsidDel="00444B5B" w:rsidRDefault="00161D67" w:rsidP="005B7810">
      <w:pPr>
        <w:pStyle w:val="EndnoteText"/>
        <w:rPr>
          <w:del w:id="746" w:author="Alison Desimone" w:date="2014-08-06T11:33:00Z"/>
        </w:rPr>
      </w:pPr>
    </w:p>
    <w:p w:rsidR="00161D67" w:rsidDel="00444B5B" w:rsidRDefault="00161D67" w:rsidP="005B7810">
      <w:pPr>
        <w:pStyle w:val="EndnoteText"/>
        <w:rPr>
          <w:del w:id="747" w:author="Alison Desimone" w:date="2014-08-06T11:33:00Z"/>
        </w:rPr>
      </w:pPr>
    </w:p>
    <w:p w:rsidR="00161D67" w:rsidDel="00444B5B" w:rsidRDefault="00161D67" w:rsidP="005B7810">
      <w:pPr>
        <w:pStyle w:val="EndnoteText"/>
        <w:rPr>
          <w:del w:id="748" w:author="Alison Desimone" w:date="2014-08-06T11:33:00Z"/>
        </w:rPr>
      </w:pPr>
    </w:p>
    <w:p w:rsidR="00161D67" w:rsidDel="00444B5B" w:rsidRDefault="00161D67" w:rsidP="005B7810">
      <w:pPr>
        <w:pStyle w:val="EndnoteText"/>
        <w:rPr>
          <w:del w:id="749" w:author="Alison Desimone" w:date="2014-08-06T11:33:00Z"/>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D67" w:rsidRDefault="00161D67" w:rsidP="008774C8">
    <w:pPr>
      <w:pStyle w:val="Paragraphnonumbers"/>
    </w:pPr>
    <w:r>
      <w:t>GDP - High level IM&amp;T review</w:t>
    </w:r>
    <w:r w:rsidRPr="00CE0D43">
      <w:tab/>
    </w:r>
    <w:r w:rsidRPr="00CE0D43">
      <w:tab/>
    </w:r>
    <w:r>
      <w:tab/>
    </w:r>
    <w:r>
      <w:fldChar w:fldCharType="begin"/>
    </w:r>
    <w:r>
      <w:instrText xml:space="preserve"> PAGE </w:instrText>
    </w:r>
    <w:r>
      <w:fldChar w:fldCharType="separate"/>
    </w:r>
    <w:r w:rsidR="009C38E6">
      <w:rPr>
        <w:noProof/>
      </w:rPr>
      <w:t>2</w:t>
    </w:r>
    <w:r>
      <w:rPr>
        <w:noProof/>
      </w:rPr>
      <w:fldChar w:fldCharType="end"/>
    </w:r>
    <w:r w:rsidRPr="00CE0D43">
      <w:t xml:space="preserve"> of </w:t>
    </w:r>
    <w:fldSimple w:instr=" NUMPAGES  ">
      <w:r w:rsidR="009C38E6">
        <w:rPr>
          <w:noProof/>
        </w:rPr>
        <w:t>23</w:t>
      </w:r>
    </w:fldSimple>
  </w:p>
  <w:p w:rsidR="00161D67" w:rsidRDefault="00161D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9EB" w:rsidRDefault="003279EB" w:rsidP="0065458C">
      <w:r>
        <w:separator/>
      </w:r>
    </w:p>
    <w:p w:rsidR="003279EB" w:rsidRDefault="003279EB"/>
  </w:footnote>
  <w:footnote w:type="continuationSeparator" w:id="0">
    <w:p w:rsidR="003279EB" w:rsidRDefault="003279EB" w:rsidP="0065458C">
      <w:r>
        <w:continuationSeparator/>
      </w:r>
    </w:p>
    <w:p w:rsidR="003279EB" w:rsidRDefault="003279EB"/>
  </w:footnote>
  <w:footnote w:id="1">
    <w:p w:rsidR="00161D67" w:rsidRDefault="00161D67">
      <w:pPr>
        <w:pStyle w:val="FootnoteText"/>
      </w:pPr>
      <w:ins w:id="120" w:author="Andrew Mitchell" w:date="2014-08-06T13:36:00Z">
        <w:r>
          <w:rPr>
            <w:rStyle w:val="FootnoteReference"/>
          </w:rPr>
          <w:footnoteRef/>
        </w:r>
        <w:r>
          <w:t xml:space="preserve"> </w:t>
        </w:r>
        <w:r>
          <w:fldChar w:fldCharType="begin"/>
        </w:r>
        <w:r>
          <w:instrText xml:space="preserve"> HYPERLINK "</w:instrText>
        </w:r>
        <w:r w:rsidRPr="00AA4C9D">
          <w:instrText>http://www.w3.org/TR/owl-features/</w:instrText>
        </w:r>
        <w:r>
          <w:instrText xml:space="preserve">" </w:instrText>
        </w:r>
        <w:r>
          <w:fldChar w:fldCharType="separate"/>
        </w:r>
        <w:r w:rsidRPr="009F5FCB">
          <w:rPr>
            <w:rStyle w:val="Hyperlink"/>
          </w:rPr>
          <w:t>http://www.w3.org/TR/owl-features/</w:t>
        </w:r>
        <w:r>
          <w:fldChar w:fldCharType="end"/>
        </w:r>
        <w:r>
          <w:t xml:space="preserve"> </w:t>
        </w:r>
      </w:ins>
    </w:p>
  </w:footnote>
  <w:footnote w:id="2">
    <w:p w:rsidR="00161D67" w:rsidRDefault="00161D67">
      <w:pPr>
        <w:pStyle w:val="FootnoteText"/>
      </w:pPr>
      <w:ins w:id="133" w:author="Alison Desimone" w:date="2014-08-06T11:16:00Z">
        <w:r>
          <w:rPr>
            <w:rStyle w:val="FootnoteReference"/>
          </w:rPr>
          <w:footnoteRef/>
        </w:r>
        <w:r>
          <w:t xml:space="preserve"> </w:t>
        </w:r>
      </w:ins>
      <w:ins w:id="134" w:author="Alison Desimone" w:date="2014-08-06T11:17:00Z">
        <w:r>
          <w:fldChar w:fldCharType="begin"/>
        </w:r>
        <w:r>
          <w:instrText xml:space="preserve"> HYPERLINK "http://www.w3.org/TR/prov-o/" </w:instrText>
        </w:r>
        <w:r>
          <w:fldChar w:fldCharType="separate"/>
        </w:r>
        <w:r w:rsidRPr="00FB4824">
          <w:rPr>
            <w:rStyle w:val="Hyperlink"/>
          </w:rPr>
          <w:t>http://www.w3.org/TR/prov-o/</w:t>
        </w:r>
        <w:r>
          <w:rPr>
            <w:rStyle w:val="Hyperlink"/>
          </w:rPr>
          <w:fldChar w:fldCharType="end"/>
        </w:r>
      </w:ins>
    </w:p>
  </w:footnote>
  <w:footnote w:id="3">
    <w:p w:rsidR="00161D67" w:rsidRDefault="00161D67">
      <w:pPr>
        <w:pStyle w:val="FootnoteText"/>
      </w:pPr>
      <w:ins w:id="136" w:author="Alison Desimone" w:date="2014-08-06T11:17:00Z">
        <w:r>
          <w:rPr>
            <w:rStyle w:val="FootnoteReference"/>
          </w:rPr>
          <w:footnoteRef/>
        </w:r>
        <w:r>
          <w:t xml:space="preserve"> </w:t>
        </w:r>
      </w:ins>
      <w:ins w:id="137" w:author="Alison Desimone" w:date="2014-08-06T11:18:00Z">
        <w:r>
          <w:fldChar w:fldCharType="begin"/>
        </w:r>
        <w:r>
          <w:instrText xml:space="preserve"> HYPERLINK "http://www.w3.org/ns/oa" </w:instrText>
        </w:r>
        <w:r>
          <w:fldChar w:fldCharType="separate"/>
        </w:r>
        <w:r w:rsidRPr="00FB4824">
          <w:rPr>
            <w:rStyle w:val="Hyperlink"/>
          </w:rPr>
          <w:t>http://www.w3.org/ns/oa</w:t>
        </w:r>
        <w:r>
          <w:rPr>
            <w:rStyle w:val="Hyperlink"/>
          </w:rPr>
          <w:fldChar w:fldCharType="end"/>
        </w:r>
      </w:ins>
    </w:p>
  </w:footnote>
  <w:footnote w:id="4">
    <w:p w:rsidR="00161D67" w:rsidRDefault="00161D67">
      <w:pPr>
        <w:pStyle w:val="FootnoteText"/>
      </w:pPr>
      <w:ins w:id="196" w:author="Alison Desimone" w:date="2014-08-06T11:19:00Z">
        <w:r>
          <w:rPr>
            <w:rStyle w:val="FootnoteReference"/>
          </w:rPr>
          <w:footnoteRef/>
        </w:r>
        <w:r>
          <w:t xml:space="preserve"> </w:t>
        </w:r>
      </w:ins>
      <w:moveToRangeStart w:id="197" w:author="Alison Desimone" w:date="2014-08-06T11:19:00Z" w:name="move395087296"/>
      <w:moveTo w:id="198" w:author="Alison Desimone" w:date="2014-08-06T11:19:00Z">
        <w:del w:id="199" w:author="Alison Desimone" w:date="2014-08-06T11:19:00Z">
          <w:r w:rsidDel="00405248">
            <w:rPr>
              <w:rStyle w:val="EndnoteReference"/>
            </w:rPr>
            <w:footnoteRef/>
          </w:r>
          <w:r w:rsidDel="00405248">
            <w:delText xml:space="preserve"> </w:delText>
          </w:r>
        </w:del>
        <w:r>
          <w:fldChar w:fldCharType="begin"/>
        </w:r>
        <w:r>
          <w:instrText xml:space="preserve"> HYPERLINK "https://www.freebase.com/" </w:instrText>
        </w:r>
        <w:r>
          <w:fldChar w:fldCharType="separate"/>
        </w:r>
        <w:r w:rsidRPr="00FB4824">
          <w:rPr>
            <w:rStyle w:val="Hyperlink"/>
          </w:rPr>
          <w:t>https://www.freebase.com/</w:t>
        </w:r>
        <w:r>
          <w:rPr>
            <w:rStyle w:val="Hyperlink"/>
          </w:rPr>
          <w:fldChar w:fldCharType="end"/>
        </w:r>
      </w:moveTo>
      <w:moveToRangeEnd w:id="197"/>
    </w:p>
  </w:footnote>
  <w:footnote w:id="5">
    <w:p w:rsidR="00161D67" w:rsidRDefault="00161D67">
      <w:pPr>
        <w:pStyle w:val="FootnoteText"/>
      </w:pPr>
      <w:ins w:id="202" w:author="Alison Desimone" w:date="2014-08-06T11:19:00Z">
        <w:r>
          <w:rPr>
            <w:rStyle w:val="FootnoteReference"/>
          </w:rPr>
          <w:footnoteRef/>
        </w:r>
        <w:r>
          <w:t xml:space="preserve"> </w:t>
        </w:r>
      </w:ins>
      <w:ins w:id="203" w:author="Alison Desimone" w:date="2014-08-06T11:20:00Z">
        <w:r>
          <w:fldChar w:fldCharType="begin"/>
        </w:r>
        <w:r>
          <w:instrText xml:space="preserve"> HYPERLINK "</w:instrText>
        </w:r>
        <w:r w:rsidRPr="00405248">
          <w:instrText>http://www.nlm.nih.gov/mesh/</w:instrText>
        </w:r>
        <w:r>
          <w:instrText xml:space="preserve">" </w:instrText>
        </w:r>
        <w:r>
          <w:fldChar w:fldCharType="separate"/>
        </w:r>
        <w:r w:rsidRPr="00FB4824">
          <w:rPr>
            <w:rStyle w:val="Hyperlink"/>
          </w:rPr>
          <w:t>http://www.nlm.nih.gov/mesh/</w:t>
        </w:r>
        <w:r>
          <w:fldChar w:fldCharType="end"/>
        </w:r>
        <w:r>
          <w:t xml:space="preserve"> </w:t>
        </w:r>
      </w:ins>
    </w:p>
  </w:footnote>
  <w:footnote w:id="6">
    <w:p w:rsidR="00161D67" w:rsidRDefault="00161D67">
      <w:pPr>
        <w:pStyle w:val="FootnoteText"/>
      </w:pPr>
      <w:ins w:id="206" w:author="Alison Desimone" w:date="2014-08-06T11:20:00Z">
        <w:r>
          <w:rPr>
            <w:rStyle w:val="FootnoteReference"/>
          </w:rPr>
          <w:footnoteRef/>
        </w:r>
        <w:r>
          <w:t xml:space="preserve"> </w:t>
        </w:r>
        <w:r>
          <w:fldChar w:fldCharType="begin"/>
        </w:r>
        <w:r>
          <w:instrText xml:space="preserve"> HYPERLINK "</w:instrText>
        </w:r>
        <w:r w:rsidRPr="00405248">
          <w:instrText>http://www.drugbank.ca/</w:instrText>
        </w:r>
        <w:r>
          <w:instrText xml:space="preserve">" </w:instrText>
        </w:r>
        <w:r>
          <w:fldChar w:fldCharType="separate"/>
        </w:r>
        <w:r w:rsidRPr="00FB4824">
          <w:rPr>
            <w:rStyle w:val="Hyperlink"/>
          </w:rPr>
          <w:t>http://www.drugbank.ca/</w:t>
        </w:r>
        <w:r>
          <w:fldChar w:fldCharType="end"/>
        </w:r>
        <w:r>
          <w:t xml:space="preserve"> </w:t>
        </w:r>
      </w:ins>
    </w:p>
  </w:footnote>
  <w:footnote w:id="7">
    <w:p w:rsidR="00161D67" w:rsidRDefault="00161D67">
      <w:pPr>
        <w:pStyle w:val="FootnoteText"/>
      </w:pPr>
      <w:ins w:id="247" w:author="Andrew Mitchell" w:date="2014-08-06T13:09:00Z">
        <w:r>
          <w:rPr>
            <w:rStyle w:val="FootnoteReference"/>
          </w:rPr>
          <w:footnoteRef/>
        </w:r>
        <w:r>
          <w:t xml:space="preserve"> </w:t>
        </w:r>
        <w:r>
          <w:fldChar w:fldCharType="begin"/>
        </w:r>
        <w:r>
          <w:instrText xml:space="preserve"> HYPERLINK "</w:instrText>
        </w:r>
        <w:r w:rsidRPr="00273C88">
          <w:instrText>http://nicelinkeddata.wordpress.com/</w:instrText>
        </w:r>
        <w:r>
          <w:instrText xml:space="preserve">" </w:instrText>
        </w:r>
        <w:r>
          <w:fldChar w:fldCharType="separate"/>
        </w:r>
        <w:r w:rsidRPr="009F5FCB">
          <w:rPr>
            <w:rStyle w:val="Hyperlink"/>
          </w:rPr>
          <w:t>http://nicelinkeddata.wordpress.com/</w:t>
        </w:r>
        <w:r>
          <w:fldChar w:fldCharType="end"/>
        </w:r>
        <w:r>
          <w:t xml:space="preserve"> </w:t>
        </w:r>
      </w:ins>
    </w:p>
  </w:footnote>
  <w:footnote w:id="8">
    <w:p w:rsidR="00161D67" w:rsidRDefault="00161D67">
      <w:pPr>
        <w:pStyle w:val="FootnoteText"/>
      </w:pPr>
      <w:ins w:id="321" w:author="Alison Desimone" w:date="2014-08-06T11:21:00Z">
        <w:r>
          <w:rPr>
            <w:rStyle w:val="FootnoteReference"/>
          </w:rPr>
          <w:footnoteRef/>
        </w:r>
        <w:r>
          <w:t xml:space="preserve"> </w:t>
        </w:r>
      </w:ins>
      <w:ins w:id="322" w:author="Alison Desimone" w:date="2014-08-06T11:22:00Z">
        <w:r>
          <w:fldChar w:fldCharType="begin"/>
        </w:r>
        <w:r>
          <w:instrText xml:space="preserve"> HYPERLINK "</w:instrText>
        </w:r>
        <w:r w:rsidRPr="00405248">
          <w:instrText>http://xmlns.com/foaf/spec/</w:instrText>
        </w:r>
        <w:r>
          <w:instrText xml:space="preserve">" </w:instrText>
        </w:r>
        <w:r>
          <w:fldChar w:fldCharType="separate"/>
        </w:r>
        <w:r w:rsidRPr="00FB4824">
          <w:rPr>
            <w:rStyle w:val="Hyperlink"/>
          </w:rPr>
          <w:t>http://xmlns.com/foaf/spec/</w:t>
        </w:r>
        <w:r>
          <w:fldChar w:fldCharType="end"/>
        </w:r>
        <w:r>
          <w:t xml:space="preserve"> </w:t>
        </w:r>
      </w:ins>
    </w:p>
  </w:footnote>
  <w:footnote w:id="9">
    <w:p w:rsidR="00161D67" w:rsidRDefault="00161D67">
      <w:pPr>
        <w:pStyle w:val="FootnoteText"/>
      </w:pPr>
      <w:ins w:id="360" w:author="Alison Desimone" w:date="2014-08-06T11:23:00Z">
        <w:r>
          <w:rPr>
            <w:rStyle w:val="FootnoteReference"/>
          </w:rPr>
          <w:footnoteRef/>
        </w:r>
        <w:r>
          <w:t xml:space="preserve"> </w:t>
        </w:r>
        <w:r>
          <w:fldChar w:fldCharType="begin"/>
        </w:r>
        <w:r>
          <w:instrText xml:space="preserve"> HYPERLINK "</w:instrText>
        </w:r>
        <w:r w:rsidRPr="00405248">
          <w:instrText>https://www.textrazor.com/</w:instrText>
        </w:r>
        <w:r>
          <w:instrText xml:space="preserve">" </w:instrText>
        </w:r>
        <w:r>
          <w:fldChar w:fldCharType="separate"/>
        </w:r>
        <w:r w:rsidRPr="00FB4824">
          <w:rPr>
            <w:rStyle w:val="Hyperlink"/>
          </w:rPr>
          <w:t>https://www.textrazor.com/</w:t>
        </w:r>
        <w:r>
          <w:fldChar w:fldCharType="end"/>
        </w:r>
        <w:r>
          <w:t xml:space="preserve"> </w:t>
        </w:r>
      </w:ins>
    </w:p>
  </w:footnote>
  <w:footnote w:id="10">
    <w:p w:rsidR="00161D67" w:rsidRDefault="00161D67">
      <w:pPr>
        <w:pStyle w:val="FootnoteText"/>
      </w:pPr>
      <w:ins w:id="668" w:author="Alison Desimone" w:date="2014-08-06T11:29:00Z">
        <w:r>
          <w:rPr>
            <w:rStyle w:val="FootnoteReference"/>
          </w:rPr>
          <w:footnoteRef/>
        </w:r>
        <w:r>
          <w:t xml:space="preserve"> </w:t>
        </w:r>
        <w:r>
          <w:fldChar w:fldCharType="begin"/>
        </w:r>
        <w:r>
          <w:instrText xml:space="preserve"> HYPERLINK "</w:instrText>
        </w:r>
        <w:r w:rsidRPr="00444B5B">
          <w:instrText>http://protege.stanford.edu/</w:instrText>
        </w:r>
        <w:r>
          <w:instrText xml:space="preserve">" </w:instrText>
        </w:r>
        <w:r>
          <w:fldChar w:fldCharType="separate"/>
        </w:r>
        <w:r w:rsidRPr="00FB4824">
          <w:rPr>
            <w:rStyle w:val="Hyperlink"/>
          </w:rPr>
          <w:t>http://protege.stanford.edu/</w:t>
        </w:r>
        <w:r>
          <w:fldChar w:fldCharType="end"/>
        </w:r>
        <w:r>
          <w:t xml:space="preserve"> </w:t>
        </w:r>
      </w:ins>
    </w:p>
  </w:footnote>
  <w:footnote w:id="11">
    <w:p w:rsidR="00161D67" w:rsidRDefault="00161D67">
      <w:pPr>
        <w:pStyle w:val="FootnoteText"/>
      </w:pPr>
      <w:ins w:id="686" w:author="Alison Desimone" w:date="2014-08-06T11:31:00Z">
        <w:r>
          <w:rPr>
            <w:rStyle w:val="FootnoteReference"/>
          </w:rPr>
          <w:footnoteRef/>
        </w:r>
        <w:r>
          <w:t xml:space="preserve"> </w:t>
        </w:r>
        <w:r>
          <w:fldChar w:fldCharType="begin"/>
        </w:r>
        <w:r>
          <w:instrText xml:space="preserve"> HYPERLINK "http://www.w3.org/TR/Content-in-RDF10/" </w:instrText>
        </w:r>
        <w:r>
          <w:fldChar w:fldCharType="separate"/>
        </w:r>
        <w:r w:rsidRPr="00FB4824">
          <w:rPr>
            <w:rStyle w:val="Hyperlink"/>
          </w:rPr>
          <w:t>http://www.w3.org/TR/Content-in-RDF10/</w:t>
        </w:r>
        <w:r>
          <w:rPr>
            <w:rStyle w:val="Hyperlink"/>
          </w:rPr>
          <w:fldChar w:fldCharType="end"/>
        </w:r>
        <w:r>
          <w:rPr>
            <w:rStyle w:val="Hyperlink"/>
          </w:rPr>
          <w:t xml:space="preserve"> </w:t>
        </w:r>
      </w:ins>
    </w:p>
  </w:footnote>
  <w:footnote w:id="12">
    <w:p w:rsidR="00161D67" w:rsidRDefault="00161D67">
      <w:pPr>
        <w:pStyle w:val="FootnoteText"/>
      </w:pPr>
      <w:ins w:id="695" w:author="Alison Desimone" w:date="2014-08-06T11:35:00Z">
        <w:r>
          <w:rPr>
            <w:rStyle w:val="FootnoteReference"/>
          </w:rPr>
          <w:footnoteRef/>
        </w:r>
        <w:r>
          <w:t xml:space="preserve"> </w:t>
        </w:r>
        <w:r>
          <w:fldChar w:fldCharType="begin"/>
        </w:r>
        <w:r>
          <w:instrText xml:space="preserve"> HYPERLINK "</w:instrText>
        </w:r>
        <w:r w:rsidRPr="00444B5B">
          <w:instrText>http://stardog.com/</w:instrText>
        </w:r>
        <w:r>
          <w:instrText xml:space="preserve">" </w:instrText>
        </w:r>
        <w:r>
          <w:fldChar w:fldCharType="separate"/>
        </w:r>
        <w:r w:rsidRPr="00FB4824">
          <w:rPr>
            <w:rStyle w:val="Hyperlink"/>
          </w:rPr>
          <w:t>http://stardog.com/</w:t>
        </w:r>
        <w:r>
          <w:fldChar w:fldCharType="end"/>
        </w:r>
        <w:r>
          <w:t xml:space="preserve"> </w:t>
        </w:r>
      </w:ins>
    </w:p>
  </w:footnote>
  <w:footnote w:id="13">
    <w:p w:rsidR="00161D67" w:rsidRDefault="00161D67">
      <w:pPr>
        <w:pStyle w:val="FootnoteText"/>
      </w:pPr>
      <w:ins w:id="723" w:author="Alison Desimone" w:date="2014-08-06T11:32:00Z">
        <w:r>
          <w:rPr>
            <w:rStyle w:val="FootnoteReference"/>
          </w:rPr>
          <w:footnoteRef/>
        </w:r>
        <w:r>
          <w:t xml:space="preserve"> </w:t>
        </w:r>
      </w:ins>
      <w:moveToRangeStart w:id="724" w:author="Alison Desimone" w:date="2014-08-06T11:32:00Z" w:name="move395088079"/>
      <w:moveTo w:id="725" w:author="Alison Desimone" w:date="2014-08-06T11:32:00Z">
        <w:del w:id="726" w:author="Alison Desimone" w:date="2014-08-06T11:33:00Z">
          <w:r w:rsidDel="00444B5B">
            <w:rPr>
              <w:rStyle w:val="EndnoteReference"/>
            </w:rPr>
            <w:footnoteRef/>
          </w:r>
        </w:del>
        <w:r>
          <w:t xml:space="preserve"> </w:t>
        </w:r>
        <w:r>
          <w:fldChar w:fldCharType="begin"/>
        </w:r>
        <w:r>
          <w:instrText xml:space="preserve"> HYPERLINK "http://www.ihtsdo.org/snomed-ct/" </w:instrText>
        </w:r>
        <w:r>
          <w:fldChar w:fldCharType="separate"/>
        </w:r>
        <w:r w:rsidRPr="00FB4824">
          <w:rPr>
            <w:rStyle w:val="Hyperlink"/>
          </w:rPr>
          <w:t>http://www.ihtsdo.org/snomed-ct/</w:t>
        </w:r>
        <w:r>
          <w:rPr>
            <w:rStyle w:val="Hyperlink"/>
          </w:rPr>
          <w:fldChar w:fldCharType="end"/>
        </w:r>
      </w:moveTo>
      <w:moveToRangeEnd w:id="724"/>
      <w:ins w:id="727" w:author="Alison Desimone" w:date="2014-08-06T11:32:00Z">
        <w:r>
          <w:rPr>
            <w:rStyle w:val="Hyperlink"/>
          </w:rPr>
          <w:t xml:space="preserve"> </w:t>
        </w:r>
      </w:ins>
    </w:p>
  </w:footnote>
  <w:footnote w:id="14">
    <w:p w:rsidR="00161D67" w:rsidRDefault="00161D67">
      <w:pPr>
        <w:pStyle w:val="FootnoteText"/>
      </w:pPr>
      <w:ins w:id="734" w:author="Alison Desimone" w:date="2014-08-06T11:32:00Z">
        <w:r>
          <w:rPr>
            <w:rStyle w:val="FootnoteReference"/>
          </w:rPr>
          <w:footnoteRef/>
        </w:r>
        <w:r>
          <w:t xml:space="preserve"> </w:t>
        </w:r>
        <w:r>
          <w:fldChar w:fldCharType="begin"/>
        </w:r>
        <w:r>
          <w:instrText xml:space="preserve"> HYPERLINK "http://www.cochrane.org/community/development-projects/cochrane-linked-data-project" </w:instrText>
        </w:r>
        <w:r>
          <w:fldChar w:fldCharType="separate"/>
        </w:r>
        <w:r w:rsidRPr="00FB4824">
          <w:rPr>
            <w:rStyle w:val="Hyperlink"/>
          </w:rPr>
          <w:t>http://www.cochrane.org/community/development-projects/cochrane-linked-data-project</w:t>
        </w:r>
        <w:r>
          <w:rPr>
            <w:rStyle w:val="Hyperlink"/>
          </w:rPr>
          <w:fldChar w:fldCharType="end"/>
        </w:r>
      </w:ins>
    </w:p>
  </w:footnote>
  <w:footnote w:id="15">
    <w:p w:rsidR="00161D67" w:rsidRDefault="00161D67" w:rsidP="00444B5B">
      <w:pPr>
        <w:pStyle w:val="EndnoteText"/>
        <w:rPr>
          <w:ins w:id="751" w:author="Alison Desimone" w:date="2014-08-06T11:33:00Z"/>
        </w:rPr>
      </w:pPr>
      <w:ins w:id="752" w:author="Alison Desimone" w:date="2014-08-06T11:33:00Z">
        <w:r>
          <w:rPr>
            <w:rStyle w:val="FootnoteReference"/>
          </w:rPr>
          <w:footnoteRef/>
        </w:r>
        <w:r>
          <w:t xml:space="preserve"> </w:t>
        </w:r>
        <w:r>
          <w:fldChar w:fldCharType="begin"/>
        </w:r>
        <w:r>
          <w:instrText xml:space="preserve"> HYPERLINK "</w:instrText>
        </w:r>
        <w:r w:rsidRPr="00B75F8B">
          <w:instrText>http://www.w3.org/2004/02/skos/</w:instrText>
        </w:r>
        <w:r>
          <w:instrText xml:space="preserve">" </w:instrText>
        </w:r>
        <w:r>
          <w:fldChar w:fldCharType="separate"/>
        </w:r>
        <w:r w:rsidRPr="00FB4824">
          <w:rPr>
            <w:rStyle w:val="Hyperlink"/>
          </w:rPr>
          <w:t>http://www.w3.org/2004/02/skos/</w:t>
        </w:r>
        <w:r>
          <w:fldChar w:fldCharType="end"/>
        </w:r>
      </w:ins>
    </w:p>
    <w:p w:rsidR="00161D67" w:rsidRDefault="00161D6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3in;height:3in" o:bullet="t"/>
    </w:pict>
  </w:numPicBullet>
  <w:abstractNum w:abstractNumId="0">
    <w:nsid w:val="023B4E6B"/>
    <w:multiLevelType w:val="multilevel"/>
    <w:tmpl w:val="36C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0009E7"/>
    <w:multiLevelType w:val="multilevel"/>
    <w:tmpl w:val="3866F548"/>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
    <w:nsid w:val="099C5D4F"/>
    <w:multiLevelType w:val="hybridMultilevel"/>
    <w:tmpl w:val="E0C6AA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AD4147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B1B373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857CD3"/>
    <w:multiLevelType w:val="multilevel"/>
    <w:tmpl w:val="06BA6B6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760751"/>
    <w:multiLevelType w:val="multilevel"/>
    <w:tmpl w:val="ACCEFF0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C40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D3793A"/>
    <w:multiLevelType w:val="hybridMultilevel"/>
    <w:tmpl w:val="47BED416"/>
    <w:lvl w:ilvl="0" w:tplc="707A57F8">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9">
    <w:nsid w:val="12905D87"/>
    <w:multiLevelType w:val="hybridMultilevel"/>
    <w:tmpl w:val="95042208"/>
    <w:lvl w:ilvl="0" w:tplc="F5DA67D6">
      <w:start w:val="1"/>
      <w:numFmt w:val="decimal"/>
      <w:lvlText w:val="%1."/>
      <w:lvlJc w:val="left"/>
      <w:pPr>
        <w:tabs>
          <w:tab w:val="num" w:pos="720"/>
        </w:tabs>
        <w:ind w:left="720" w:hanging="360"/>
      </w:pPr>
    </w:lvl>
    <w:lvl w:ilvl="1" w:tplc="D5D84CDC" w:tentative="1">
      <w:start w:val="1"/>
      <w:numFmt w:val="decimal"/>
      <w:lvlText w:val="%2."/>
      <w:lvlJc w:val="left"/>
      <w:pPr>
        <w:tabs>
          <w:tab w:val="num" w:pos="1440"/>
        </w:tabs>
        <w:ind w:left="1440" w:hanging="360"/>
      </w:pPr>
    </w:lvl>
    <w:lvl w:ilvl="2" w:tplc="EBCA3534" w:tentative="1">
      <w:start w:val="1"/>
      <w:numFmt w:val="decimal"/>
      <w:lvlText w:val="%3."/>
      <w:lvlJc w:val="left"/>
      <w:pPr>
        <w:tabs>
          <w:tab w:val="num" w:pos="2160"/>
        </w:tabs>
        <w:ind w:left="2160" w:hanging="360"/>
      </w:pPr>
    </w:lvl>
    <w:lvl w:ilvl="3" w:tplc="80EC3F30" w:tentative="1">
      <w:start w:val="1"/>
      <w:numFmt w:val="decimal"/>
      <w:lvlText w:val="%4."/>
      <w:lvlJc w:val="left"/>
      <w:pPr>
        <w:tabs>
          <w:tab w:val="num" w:pos="2880"/>
        </w:tabs>
        <w:ind w:left="2880" w:hanging="360"/>
      </w:pPr>
    </w:lvl>
    <w:lvl w:ilvl="4" w:tplc="AA12FA7A" w:tentative="1">
      <w:start w:val="1"/>
      <w:numFmt w:val="decimal"/>
      <w:lvlText w:val="%5."/>
      <w:lvlJc w:val="left"/>
      <w:pPr>
        <w:tabs>
          <w:tab w:val="num" w:pos="3600"/>
        </w:tabs>
        <w:ind w:left="3600" w:hanging="360"/>
      </w:pPr>
    </w:lvl>
    <w:lvl w:ilvl="5" w:tplc="CADC1924" w:tentative="1">
      <w:start w:val="1"/>
      <w:numFmt w:val="decimal"/>
      <w:lvlText w:val="%6."/>
      <w:lvlJc w:val="left"/>
      <w:pPr>
        <w:tabs>
          <w:tab w:val="num" w:pos="4320"/>
        </w:tabs>
        <w:ind w:left="4320" w:hanging="360"/>
      </w:pPr>
    </w:lvl>
    <w:lvl w:ilvl="6" w:tplc="E82EA890" w:tentative="1">
      <w:start w:val="1"/>
      <w:numFmt w:val="decimal"/>
      <w:lvlText w:val="%7."/>
      <w:lvlJc w:val="left"/>
      <w:pPr>
        <w:tabs>
          <w:tab w:val="num" w:pos="5040"/>
        </w:tabs>
        <w:ind w:left="5040" w:hanging="360"/>
      </w:pPr>
    </w:lvl>
    <w:lvl w:ilvl="7" w:tplc="311A38DC" w:tentative="1">
      <w:start w:val="1"/>
      <w:numFmt w:val="decimal"/>
      <w:lvlText w:val="%8."/>
      <w:lvlJc w:val="left"/>
      <w:pPr>
        <w:tabs>
          <w:tab w:val="num" w:pos="5760"/>
        </w:tabs>
        <w:ind w:left="5760" w:hanging="360"/>
      </w:pPr>
    </w:lvl>
    <w:lvl w:ilvl="8" w:tplc="ABD6AC4C" w:tentative="1">
      <w:start w:val="1"/>
      <w:numFmt w:val="decimal"/>
      <w:lvlText w:val="%9."/>
      <w:lvlJc w:val="left"/>
      <w:pPr>
        <w:tabs>
          <w:tab w:val="num" w:pos="6480"/>
        </w:tabs>
        <w:ind w:left="6480" w:hanging="360"/>
      </w:pPr>
    </w:lvl>
  </w:abstractNum>
  <w:abstractNum w:abstractNumId="10">
    <w:nsid w:val="13C11287"/>
    <w:multiLevelType w:val="hybridMultilevel"/>
    <w:tmpl w:val="042425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4CE5899"/>
    <w:multiLevelType w:val="multilevel"/>
    <w:tmpl w:val="595236C8"/>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bullet"/>
      <w:lvlText w:val=""/>
      <w:lvlJc w:val="left"/>
      <w:pPr>
        <w:ind w:left="1288" w:hanging="720"/>
      </w:pPr>
      <w:rPr>
        <w:rFonts w:ascii="Symbol" w:hAnsi="Symbol"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2">
    <w:nsid w:val="189D7695"/>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1A795824"/>
    <w:multiLevelType w:val="multilevel"/>
    <w:tmpl w:val="AEEC267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b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1B7502E6"/>
    <w:multiLevelType w:val="multilevel"/>
    <w:tmpl w:val="73A4EBF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5">
    <w:nsid w:val="1C2331B4"/>
    <w:multiLevelType w:val="hybridMultilevel"/>
    <w:tmpl w:val="CCF0CBB2"/>
    <w:lvl w:ilvl="0" w:tplc="8B06FC4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F4557CF"/>
    <w:multiLevelType w:val="multilevel"/>
    <w:tmpl w:val="3866F548"/>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7">
    <w:nsid w:val="22D7533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28C36A0D"/>
    <w:multiLevelType w:val="hybridMultilevel"/>
    <w:tmpl w:val="98C64C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29C813BB"/>
    <w:multiLevelType w:val="multilevel"/>
    <w:tmpl w:val="3866F548"/>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0">
    <w:nsid w:val="29E97D0B"/>
    <w:multiLevelType w:val="hybridMultilevel"/>
    <w:tmpl w:val="DFBEFCA2"/>
    <w:lvl w:ilvl="0" w:tplc="9A66E60E">
      <w:start w:val="1"/>
      <w:numFmt w:val="bullet"/>
      <w:lvlText w:val="•"/>
      <w:lvlJc w:val="left"/>
      <w:pPr>
        <w:tabs>
          <w:tab w:val="num" w:pos="720"/>
        </w:tabs>
        <w:ind w:left="720" w:hanging="360"/>
      </w:pPr>
      <w:rPr>
        <w:rFonts w:ascii="Arial" w:hAnsi="Arial" w:hint="default"/>
      </w:rPr>
    </w:lvl>
    <w:lvl w:ilvl="1" w:tplc="5A20EC0E">
      <w:start w:val="1"/>
      <w:numFmt w:val="bullet"/>
      <w:lvlText w:val="•"/>
      <w:lvlJc w:val="left"/>
      <w:pPr>
        <w:tabs>
          <w:tab w:val="num" w:pos="1440"/>
        </w:tabs>
        <w:ind w:left="1440" w:hanging="360"/>
      </w:pPr>
      <w:rPr>
        <w:rFonts w:ascii="Arial" w:hAnsi="Arial" w:hint="default"/>
      </w:rPr>
    </w:lvl>
    <w:lvl w:ilvl="2" w:tplc="996C6C68" w:tentative="1">
      <w:start w:val="1"/>
      <w:numFmt w:val="bullet"/>
      <w:lvlText w:val="•"/>
      <w:lvlJc w:val="left"/>
      <w:pPr>
        <w:tabs>
          <w:tab w:val="num" w:pos="2160"/>
        </w:tabs>
        <w:ind w:left="2160" w:hanging="360"/>
      </w:pPr>
      <w:rPr>
        <w:rFonts w:ascii="Arial" w:hAnsi="Arial" w:hint="default"/>
      </w:rPr>
    </w:lvl>
    <w:lvl w:ilvl="3" w:tplc="3DB4B04A" w:tentative="1">
      <w:start w:val="1"/>
      <w:numFmt w:val="bullet"/>
      <w:lvlText w:val="•"/>
      <w:lvlJc w:val="left"/>
      <w:pPr>
        <w:tabs>
          <w:tab w:val="num" w:pos="2880"/>
        </w:tabs>
        <w:ind w:left="2880" w:hanging="360"/>
      </w:pPr>
      <w:rPr>
        <w:rFonts w:ascii="Arial" w:hAnsi="Arial" w:hint="default"/>
      </w:rPr>
    </w:lvl>
    <w:lvl w:ilvl="4" w:tplc="8092EC10" w:tentative="1">
      <w:start w:val="1"/>
      <w:numFmt w:val="bullet"/>
      <w:lvlText w:val="•"/>
      <w:lvlJc w:val="left"/>
      <w:pPr>
        <w:tabs>
          <w:tab w:val="num" w:pos="3600"/>
        </w:tabs>
        <w:ind w:left="3600" w:hanging="360"/>
      </w:pPr>
      <w:rPr>
        <w:rFonts w:ascii="Arial" w:hAnsi="Arial" w:hint="default"/>
      </w:rPr>
    </w:lvl>
    <w:lvl w:ilvl="5" w:tplc="CA5EF896" w:tentative="1">
      <w:start w:val="1"/>
      <w:numFmt w:val="bullet"/>
      <w:lvlText w:val="•"/>
      <w:lvlJc w:val="left"/>
      <w:pPr>
        <w:tabs>
          <w:tab w:val="num" w:pos="4320"/>
        </w:tabs>
        <w:ind w:left="4320" w:hanging="360"/>
      </w:pPr>
      <w:rPr>
        <w:rFonts w:ascii="Arial" w:hAnsi="Arial" w:hint="default"/>
      </w:rPr>
    </w:lvl>
    <w:lvl w:ilvl="6" w:tplc="2752DBB6" w:tentative="1">
      <w:start w:val="1"/>
      <w:numFmt w:val="bullet"/>
      <w:lvlText w:val="•"/>
      <w:lvlJc w:val="left"/>
      <w:pPr>
        <w:tabs>
          <w:tab w:val="num" w:pos="5040"/>
        </w:tabs>
        <w:ind w:left="5040" w:hanging="360"/>
      </w:pPr>
      <w:rPr>
        <w:rFonts w:ascii="Arial" w:hAnsi="Arial" w:hint="default"/>
      </w:rPr>
    </w:lvl>
    <w:lvl w:ilvl="7" w:tplc="7A382F46" w:tentative="1">
      <w:start w:val="1"/>
      <w:numFmt w:val="bullet"/>
      <w:lvlText w:val="•"/>
      <w:lvlJc w:val="left"/>
      <w:pPr>
        <w:tabs>
          <w:tab w:val="num" w:pos="5760"/>
        </w:tabs>
        <w:ind w:left="5760" w:hanging="360"/>
      </w:pPr>
      <w:rPr>
        <w:rFonts w:ascii="Arial" w:hAnsi="Arial" w:hint="default"/>
      </w:rPr>
    </w:lvl>
    <w:lvl w:ilvl="8" w:tplc="DD0EE076" w:tentative="1">
      <w:start w:val="1"/>
      <w:numFmt w:val="bullet"/>
      <w:lvlText w:val="•"/>
      <w:lvlJc w:val="left"/>
      <w:pPr>
        <w:tabs>
          <w:tab w:val="num" w:pos="6480"/>
        </w:tabs>
        <w:ind w:left="6480" w:hanging="360"/>
      </w:pPr>
      <w:rPr>
        <w:rFonts w:ascii="Arial" w:hAnsi="Arial" w:hint="default"/>
      </w:rPr>
    </w:lvl>
  </w:abstractNum>
  <w:abstractNum w:abstractNumId="21">
    <w:nsid w:val="2C272007"/>
    <w:multiLevelType w:val="multilevel"/>
    <w:tmpl w:val="2320E9E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b w: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D887882"/>
    <w:multiLevelType w:val="hybridMultilevel"/>
    <w:tmpl w:val="C9EE2C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ED67B67"/>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F191ACF"/>
    <w:multiLevelType w:val="multilevel"/>
    <w:tmpl w:val="A1B2D95A"/>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i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5">
    <w:nsid w:val="32F34C4A"/>
    <w:multiLevelType w:val="hybridMultilevel"/>
    <w:tmpl w:val="0CC064D4"/>
    <w:lvl w:ilvl="0" w:tplc="A874F49E">
      <w:start w:val="1"/>
      <w:numFmt w:val="bullet"/>
      <w:lvlText w:val="•"/>
      <w:lvlJc w:val="left"/>
      <w:pPr>
        <w:tabs>
          <w:tab w:val="num" w:pos="720"/>
        </w:tabs>
        <w:ind w:left="720" w:hanging="360"/>
      </w:pPr>
      <w:rPr>
        <w:rFonts w:ascii="Arial" w:hAnsi="Arial" w:hint="default"/>
      </w:rPr>
    </w:lvl>
    <w:lvl w:ilvl="1" w:tplc="F75E782A">
      <w:start w:val="1"/>
      <w:numFmt w:val="bullet"/>
      <w:lvlText w:val="•"/>
      <w:lvlJc w:val="left"/>
      <w:pPr>
        <w:tabs>
          <w:tab w:val="num" w:pos="1440"/>
        </w:tabs>
        <w:ind w:left="1440" w:hanging="360"/>
      </w:pPr>
      <w:rPr>
        <w:rFonts w:ascii="Arial" w:hAnsi="Arial" w:hint="default"/>
      </w:rPr>
    </w:lvl>
    <w:lvl w:ilvl="2" w:tplc="566E4A82" w:tentative="1">
      <w:start w:val="1"/>
      <w:numFmt w:val="bullet"/>
      <w:lvlText w:val="•"/>
      <w:lvlJc w:val="left"/>
      <w:pPr>
        <w:tabs>
          <w:tab w:val="num" w:pos="2160"/>
        </w:tabs>
        <w:ind w:left="2160" w:hanging="360"/>
      </w:pPr>
      <w:rPr>
        <w:rFonts w:ascii="Arial" w:hAnsi="Arial" w:hint="default"/>
      </w:rPr>
    </w:lvl>
    <w:lvl w:ilvl="3" w:tplc="CAC6AEE0" w:tentative="1">
      <w:start w:val="1"/>
      <w:numFmt w:val="bullet"/>
      <w:lvlText w:val="•"/>
      <w:lvlJc w:val="left"/>
      <w:pPr>
        <w:tabs>
          <w:tab w:val="num" w:pos="2880"/>
        </w:tabs>
        <w:ind w:left="2880" w:hanging="360"/>
      </w:pPr>
      <w:rPr>
        <w:rFonts w:ascii="Arial" w:hAnsi="Arial" w:hint="default"/>
      </w:rPr>
    </w:lvl>
    <w:lvl w:ilvl="4" w:tplc="3C6C867A" w:tentative="1">
      <w:start w:val="1"/>
      <w:numFmt w:val="bullet"/>
      <w:lvlText w:val="•"/>
      <w:lvlJc w:val="left"/>
      <w:pPr>
        <w:tabs>
          <w:tab w:val="num" w:pos="3600"/>
        </w:tabs>
        <w:ind w:left="3600" w:hanging="360"/>
      </w:pPr>
      <w:rPr>
        <w:rFonts w:ascii="Arial" w:hAnsi="Arial" w:hint="default"/>
      </w:rPr>
    </w:lvl>
    <w:lvl w:ilvl="5" w:tplc="810E873E" w:tentative="1">
      <w:start w:val="1"/>
      <w:numFmt w:val="bullet"/>
      <w:lvlText w:val="•"/>
      <w:lvlJc w:val="left"/>
      <w:pPr>
        <w:tabs>
          <w:tab w:val="num" w:pos="4320"/>
        </w:tabs>
        <w:ind w:left="4320" w:hanging="360"/>
      </w:pPr>
      <w:rPr>
        <w:rFonts w:ascii="Arial" w:hAnsi="Arial" w:hint="default"/>
      </w:rPr>
    </w:lvl>
    <w:lvl w:ilvl="6" w:tplc="F3BC3CB8" w:tentative="1">
      <w:start w:val="1"/>
      <w:numFmt w:val="bullet"/>
      <w:lvlText w:val="•"/>
      <w:lvlJc w:val="left"/>
      <w:pPr>
        <w:tabs>
          <w:tab w:val="num" w:pos="5040"/>
        </w:tabs>
        <w:ind w:left="5040" w:hanging="360"/>
      </w:pPr>
      <w:rPr>
        <w:rFonts w:ascii="Arial" w:hAnsi="Arial" w:hint="default"/>
      </w:rPr>
    </w:lvl>
    <w:lvl w:ilvl="7" w:tplc="DCAEBDE4" w:tentative="1">
      <w:start w:val="1"/>
      <w:numFmt w:val="bullet"/>
      <w:lvlText w:val="•"/>
      <w:lvlJc w:val="left"/>
      <w:pPr>
        <w:tabs>
          <w:tab w:val="num" w:pos="5760"/>
        </w:tabs>
        <w:ind w:left="5760" w:hanging="360"/>
      </w:pPr>
      <w:rPr>
        <w:rFonts w:ascii="Arial" w:hAnsi="Arial" w:hint="default"/>
      </w:rPr>
    </w:lvl>
    <w:lvl w:ilvl="8" w:tplc="7946EC4E" w:tentative="1">
      <w:start w:val="1"/>
      <w:numFmt w:val="bullet"/>
      <w:lvlText w:val="•"/>
      <w:lvlJc w:val="left"/>
      <w:pPr>
        <w:tabs>
          <w:tab w:val="num" w:pos="6480"/>
        </w:tabs>
        <w:ind w:left="6480" w:hanging="360"/>
      </w:pPr>
      <w:rPr>
        <w:rFonts w:ascii="Arial" w:hAnsi="Arial" w:hint="default"/>
      </w:rPr>
    </w:lvl>
  </w:abstractNum>
  <w:abstractNum w:abstractNumId="26">
    <w:nsid w:val="33272B6A"/>
    <w:multiLevelType w:val="multilevel"/>
    <w:tmpl w:val="0809001F"/>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7">
    <w:nsid w:val="33D53CE9"/>
    <w:multiLevelType w:val="hybridMultilevel"/>
    <w:tmpl w:val="E9E8F9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37A15F7B"/>
    <w:multiLevelType w:val="hybridMultilevel"/>
    <w:tmpl w:val="74F09F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9581C44"/>
    <w:multiLevelType w:val="hybridMultilevel"/>
    <w:tmpl w:val="08C833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3BCB2A92"/>
    <w:multiLevelType w:val="hybridMultilevel"/>
    <w:tmpl w:val="E0AA721A"/>
    <w:lvl w:ilvl="0" w:tplc="CAAA8824">
      <w:start w:val="1"/>
      <w:numFmt w:val="bullet"/>
      <w:lvlText w:val="•"/>
      <w:lvlJc w:val="left"/>
      <w:pPr>
        <w:tabs>
          <w:tab w:val="num" w:pos="720"/>
        </w:tabs>
        <w:ind w:left="720" w:hanging="360"/>
      </w:pPr>
      <w:rPr>
        <w:rFonts w:ascii="Arial" w:hAnsi="Arial" w:hint="default"/>
      </w:rPr>
    </w:lvl>
    <w:lvl w:ilvl="1" w:tplc="5560B8DC">
      <w:start w:val="1"/>
      <w:numFmt w:val="bullet"/>
      <w:lvlText w:val="•"/>
      <w:lvlJc w:val="left"/>
      <w:pPr>
        <w:tabs>
          <w:tab w:val="num" w:pos="1440"/>
        </w:tabs>
        <w:ind w:left="1440" w:hanging="360"/>
      </w:pPr>
      <w:rPr>
        <w:rFonts w:ascii="Arial" w:hAnsi="Arial" w:hint="default"/>
      </w:rPr>
    </w:lvl>
    <w:lvl w:ilvl="2" w:tplc="3FAC382A" w:tentative="1">
      <w:start w:val="1"/>
      <w:numFmt w:val="bullet"/>
      <w:lvlText w:val="•"/>
      <w:lvlJc w:val="left"/>
      <w:pPr>
        <w:tabs>
          <w:tab w:val="num" w:pos="2160"/>
        </w:tabs>
        <w:ind w:left="2160" w:hanging="360"/>
      </w:pPr>
      <w:rPr>
        <w:rFonts w:ascii="Arial" w:hAnsi="Arial" w:hint="default"/>
      </w:rPr>
    </w:lvl>
    <w:lvl w:ilvl="3" w:tplc="2622504E" w:tentative="1">
      <w:start w:val="1"/>
      <w:numFmt w:val="bullet"/>
      <w:lvlText w:val="•"/>
      <w:lvlJc w:val="left"/>
      <w:pPr>
        <w:tabs>
          <w:tab w:val="num" w:pos="2880"/>
        </w:tabs>
        <w:ind w:left="2880" w:hanging="360"/>
      </w:pPr>
      <w:rPr>
        <w:rFonts w:ascii="Arial" w:hAnsi="Arial" w:hint="default"/>
      </w:rPr>
    </w:lvl>
    <w:lvl w:ilvl="4" w:tplc="108E71B2" w:tentative="1">
      <w:start w:val="1"/>
      <w:numFmt w:val="bullet"/>
      <w:lvlText w:val="•"/>
      <w:lvlJc w:val="left"/>
      <w:pPr>
        <w:tabs>
          <w:tab w:val="num" w:pos="3600"/>
        </w:tabs>
        <w:ind w:left="3600" w:hanging="360"/>
      </w:pPr>
      <w:rPr>
        <w:rFonts w:ascii="Arial" w:hAnsi="Arial" w:hint="default"/>
      </w:rPr>
    </w:lvl>
    <w:lvl w:ilvl="5" w:tplc="2D2C602A" w:tentative="1">
      <w:start w:val="1"/>
      <w:numFmt w:val="bullet"/>
      <w:lvlText w:val="•"/>
      <w:lvlJc w:val="left"/>
      <w:pPr>
        <w:tabs>
          <w:tab w:val="num" w:pos="4320"/>
        </w:tabs>
        <w:ind w:left="4320" w:hanging="360"/>
      </w:pPr>
      <w:rPr>
        <w:rFonts w:ascii="Arial" w:hAnsi="Arial" w:hint="default"/>
      </w:rPr>
    </w:lvl>
    <w:lvl w:ilvl="6" w:tplc="9B5246BA" w:tentative="1">
      <w:start w:val="1"/>
      <w:numFmt w:val="bullet"/>
      <w:lvlText w:val="•"/>
      <w:lvlJc w:val="left"/>
      <w:pPr>
        <w:tabs>
          <w:tab w:val="num" w:pos="5040"/>
        </w:tabs>
        <w:ind w:left="5040" w:hanging="360"/>
      </w:pPr>
      <w:rPr>
        <w:rFonts w:ascii="Arial" w:hAnsi="Arial" w:hint="default"/>
      </w:rPr>
    </w:lvl>
    <w:lvl w:ilvl="7" w:tplc="E4287DA2" w:tentative="1">
      <w:start w:val="1"/>
      <w:numFmt w:val="bullet"/>
      <w:lvlText w:val="•"/>
      <w:lvlJc w:val="left"/>
      <w:pPr>
        <w:tabs>
          <w:tab w:val="num" w:pos="5760"/>
        </w:tabs>
        <w:ind w:left="5760" w:hanging="360"/>
      </w:pPr>
      <w:rPr>
        <w:rFonts w:ascii="Arial" w:hAnsi="Arial" w:hint="default"/>
      </w:rPr>
    </w:lvl>
    <w:lvl w:ilvl="8" w:tplc="41247F92" w:tentative="1">
      <w:start w:val="1"/>
      <w:numFmt w:val="bullet"/>
      <w:lvlText w:val="•"/>
      <w:lvlJc w:val="left"/>
      <w:pPr>
        <w:tabs>
          <w:tab w:val="num" w:pos="6480"/>
        </w:tabs>
        <w:ind w:left="6480" w:hanging="360"/>
      </w:pPr>
      <w:rPr>
        <w:rFonts w:ascii="Arial" w:hAnsi="Arial" w:hint="default"/>
      </w:rPr>
    </w:lvl>
  </w:abstractNum>
  <w:abstractNum w:abstractNumId="31">
    <w:nsid w:val="3C902663"/>
    <w:multiLevelType w:val="hybridMultilevel"/>
    <w:tmpl w:val="D512D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3D8859F7"/>
    <w:multiLevelType w:val="multilevel"/>
    <w:tmpl w:val="3866F548"/>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3">
    <w:nsid w:val="3E755773"/>
    <w:multiLevelType w:val="multilevel"/>
    <w:tmpl w:val="3866F548"/>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4">
    <w:nsid w:val="3EEB7C2F"/>
    <w:multiLevelType w:val="hybridMultilevel"/>
    <w:tmpl w:val="F0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09837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13C5748"/>
    <w:multiLevelType w:val="hybridMultilevel"/>
    <w:tmpl w:val="7786DD30"/>
    <w:lvl w:ilvl="0" w:tplc="368E61B0">
      <w:start w:val="1"/>
      <w:numFmt w:val="bullet"/>
      <w:lvlText w:val="•"/>
      <w:lvlJc w:val="left"/>
      <w:pPr>
        <w:tabs>
          <w:tab w:val="num" w:pos="720"/>
        </w:tabs>
        <w:ind w:left="720" w:hanging="360"/>
      </w:pPr>
      <w:rPr>
        <w:rFonts w:ascii="Arial" w:hAnsi="Arial" w:hint="default"/>
      </w:rPr>
    </w:lvl>
    <w:lvl w:ilvl="1" w:tplc="07EEB8A8">
      <w:start w:val="1"/>
      <w:numFmt w:val="bullet"/>
      <w:lvlText w:val="•"/>
      <w:lvlJc w:val="left"/>
      <w:pPr>
        <w:tabs>
          <w:tab w:val="num" w:pos="1440"/>
        </w:tabs>
        <w:ind w:left="1440" w:hanging="360"/>
      </w:pPr>
      <w:rPr>
        <w:rFonts w:ascii="Arial" w:hAnsi="Arial" w:hint="default"/>
      </w:rPr>
    </w:lvl>
    <w:lvl w:ilvl="2" w:tplc="8904E06C" w:tentative="1">
      <w:start w:val="1"/>
      <w:numFmt w:val="bullet"/>
      <w:lvlText w:val="•"/>
      <w:lvlJc w:val="left"/>
      <w:pPr>
        <w:tabs>
          <w:tab w:val="num" w:pos="2160"/>
        </w:tabs>
        <w:ind w:left="2160" w:hanging="360"/>
      </w:pPr>
      <w:rPr>
        <w:rFonts w:ascii="Arial" w:hAnsi="Arial" w:hint="default"/>
      </w:rPr>
    </w:lvl>
    <w:lvl w:ilvl="3" w:tplc="2BA85BEE" w:tentative="1">
      <w:start w:val="1"/>
      <w:numFmt w:val="bullet"/>
      <w:lvlText w:val="•"/>
      <w:lvlJc w:val="left"/>
      <w:pPr>
        <w:tabs>
          <w:tab w:val="num" w:pos="2880"/>
        </w:tabs>
        <w:ind w:left="2880" w:hanging="360"/>
      </w:pPr>
      <w:rPr>
        <w:rFonts w:ascii="Arial" w:hAnsi="Arial" w:hint="default"/>
      </w:rPr>
    </w:lvl>
    <w:lvl w:ilvl="4" w:tplc="315C1C80" w:tentative="1">
      <w:start w:val="1"/>
      <w:numFmt w:val="bullet"/>
      <w:lvlText w:val="•"/>
      <w:lvlJc w:val="left"/>
      <w:pPr>
        <w:tabs>
          <w:tab w:val="num" w:pos="3600"/>
        </w:tabs>
        <w:ind w:left="3600" w:hanging="360"/>
      </w:pPr>
      <w:rPr>
        <w:rFonts w:ascii="Arial" w:hAnsi="Arial" w:hint="default"/>
      </w:rPr>
    </w:lvl>
    <w:lvl w:ilvl="5" w:tplc="BF1ABC20" w:tentative="1">
      <w:start w:val="1"/>
      <w:numFmt w:val="bullet"/>
      <w:lvlText w:val="•"/>
      <w:lvlJc w:val="left"/>
      <w:pPr>
        <w:tabs>
          <w:tab w:val="num" w:pos="4320"/>
        </w:tabs>
        <w:ind w:left="4320" w:hanging="360"/>
      </w:pPr>
      <w:rPr>
        <w:rFonts w:ascii="Arial" w:hAnsi="Arial" w:hint="default"/>
      </w:rPr>
    </w:lvl>
    <w:lvl w:ilvl="6" w:tplc="98CAE3BE" w:tentative="1">
      <w:start w:val="1"/>
      <w:numFmt w:val="bullet"/>
      <w:lvlText w:val="•"/>
      <w:lvlJc w:val="left"/>
      <w:pPr>
        <w:tabs>
          <w:tab w:val="num" w:pos="5040"/>
        </w:tabs>
        <w:ind w:left="5040" w:hanging="360"/>
      </w:pPr>
      <w:rPr>
        <w:rFonts w:ascii="Arial" w:hAnsi="Arial" w:hint="default"/>
      </w:rPr>
    </w:lvl>
    <w:lvl w:ilvl="7" w:tplc="AF62B63A" w:tentative="1">
      <w:start w:val="1"/>
      <w:numFmt w:val="bullet"/>
      <w:lvlText w:val="•"/>
      <w:lvlJc w:val="left"/>
      <w:pPr>
        <w:tabs>
          <w:tab w:val="num" w:pos="5760"/>
        </w:tabs>
        <w:ind w:left="5760" w:hanging="360"/>
      </w:pPr>
      <w:rPr>
        <w:rFonts w:ascii="Arial" w:hAnsi="Arial" w:hint="default"/>
      </w:rPr>
    </w:lvl>
    <w:lvl w:ilvl="8" w:tplc="7F4E61D4" w:tentative="1">
      <w:start w:val="1"/>
      <w:numFmt w:val="bullet"/>
      <w:lvlText w:val="•"/>
      <w:lvlJc w:val="left"/>
      <w:pPr>
        <w:tabs>
          <w:tab w:val="num" w:pos="6480"/>
        </w:tabs>
        <w:ind w:left="6480" w:hanging="360"/>
      </w:pPr>
      <w:rPr>
        <w:rFonts w:ascii="Arial" w:hAnsi="Arial" w:hint="default"/>
      </w:rPr>
    </w:lvl>
  </w:abstractNum>
  <w:abstractNum w:abstractNumId="37">
    <w:nsid w:val="47346A22"/>
    <w:multiLevelType w:val="hybridMultilevel"/>
    <w:tmpl w:val="C8944B9C"/>
    <w:lvl w:ilvl="0" w:tplc="13B2D908">
      <w:start w:val="1"/>
      <w:numFmt w:val="bullet"/>
      <w:lvlText w:val="•"/>
      <w:lvlJc w:val="left"/>
      <w:pPr>
        <w:tabs>
          <w:tab w:val="num" w:pos="720"/>
        </w:tabs>
        <w:ind w:left="720" w:hanging="360"/>
      </w:pPr>
      <w:rPr>
        <w:rFonts w:ascii="Arial" w:hAnsi="Arial" w:hint="default"/>
      </w:rPr>
    </w:lvl>
    <w:lvl w:ilvl="1" w:tplc="B36A92D2" w:tentative="1">
      <w:start w:val="1"/>
      <w:numFmt w:val="bullet"/>
      <w:lvlText w:val="•"/>
      <w:lvlJc w:val="left"/>
      <w:pPr>
        <w:tabs>
          <w:tab w:val="num" w:pos="1440"/>
        </w:tabs>
        <w:ind w:left="1440" w:hanging="360"/>
      </w:pPr>
      <w:rPr>
        <w:rFonts w:ascii="Arial" w:hAnsi="Arial" w:hint="default"/>
      </w:rPr>
    </w:lvl>
    <w:lvl w:ilvl="2" w:tplc="062ACB00" w:tentative="1">
      <w:start w:val="1"/>
      <w:numFmt w:val="bullet"/>
      <w:lvlText w:val="•"/>
      <w:lvlJc w:val="left"/>
      <w:pPr>
        <w:tabs>
          <w:tab w:val="num" w:pos="2160"/>
        </w:tabs>
        <w:ind w:left="2160" w:hanging="360"/>
      </w:pPr>
      <w:rPr>
        <w:rFonts w:ascii="Arial" w:hAnsi="Arial" w:hint="default"/>
      </w:rPr>
    </w:lvl>
    <w:lvl w:ilvl="3" w:tplc="48289044" w:tentative="1">
      <w:start w:val="1"/>
      <w:numFmt w:val="bullet"/>
      <w:lvlText w:val="•"/>
      <w:lvlJc w:val="left"/>
      <w:pPr>
        <w:tabs>
          <w:tab w:val="num" w:pos="2880"/>
        </w:tabs>
        <w:ind w:left="2880" w:hanging="360"/>
      </w:pPr>
      <w:rPr>
        <w:rFonts w:ascii="Arial" w:hAnsi="Arial" w:hint="default"/>
      </w:rPr>
    </w:lvl>
    <w:lvl w:ilvl="4" w:tplc="E5989484" w:tentative="1">
      <w:start w:val="1"/>
      <w:numFmt w:val="bullet"/>
      <w:lvlText w:val="•"/>
      <w:lvlJc w:val="left"/>
      <w:pPr>
        <w:tabs>
          <w:tab w:val="num" w:pos="3600"/>
        </w:tabs>
        <w:ind w:left="3600" w:hanging="360"/>
      </w:pPr>
      <w:rPr>
        <w:rFonts w:ascii="Arial" w:hAnsi="Arial" w:hint="default"/>
      </w:rPr>
    </w:lvl>
    <w:lvl w:ilvl="5" w:tplc="27EE1B0E" w:tentative="1">
      <w:start w:val="1"/>
      <w:numFmt w:val="bullet"/>
      <w:lvlText w:val="•"/>
      <w:lvlJc w:val="left"/>
      <w:pPr>
        <w:tabs>
          <w:tab w:val="num" w:pos="4320"/>
        </w:tabs>
        <w:ind w:left="4320" w:hanging="360"/>
      </w:pPr>
      <w:rPr>
        <w:rFonts w:ascii="Arial" w:hAnsi="Arial" w:hint="default"/>
      </w:rPr>
    </w:lvl>
    <w:lvl w:ilvl="6" w:tplc="5A70E912" w:tentative="1">
      <w:start w:val="1"/>
      <w:numFmt w:val="bullet"/>
      <w:lvlText w:val="•"/>
      <w:lvlJc w:val="left"/>
      <w:pPr>
        <w:tabs>
          <w:tab w:val="num" w:pos="5040"/>
        </w:tabs>
        <w:ind w:left="5040" w:hanging="360"/>
      </w:pPr>
      <w:rPr>
        <w:rFonts w:ascii="Arial" w:hAnsi="Arial" w:hint="default"/>
      </w:rPr>
    </w:lvl>
    <w:lvl w:ilvl="7" w:tplc="11A8B27C" w:tentative="1">
      <w:start w:val="1"/>
      <w:numFmt w:val="bullet"/>
      <w:lvlText w:val="•"/>
      <w:lvlJc w:val="left"/>
      <w:pPr>
        <w:tabs>
          <w:tab w:val="num" w:pos="5760"/>
        </w:tabs>
        <w:ind w:left="5760" w:hanging="360"/>
      </w:pPr>
      <w:rPr>
        <w:rFonts w:ascii="Arial" w:hAnsi="Arial" w:hint="default"/>
      </w:rPr>
    </w:lvl>
    <w:lvl w:ilvl="8" w:tplc="BFACBE52" w:tentative="1">
      <w:start w:val="1"/>
      <w:numFmt w:val="bullet"/>
      <w:lvlText w:val="•"/>
      <w:lvlJc w:val="left"/>
      <w:pPr>
        <w:tabs>
          <w:tab w:val="num" w:pos="6480"/>
        </w:tabs>
        <w:ind w:left="6480" w:hanging="360"/>
      </w:pPr>
      <w:rPr>
        <w:rFonts w:ascii="Arial" w:hAnsi="Arial" w:hint="default"/>
      </w:rPr>
    </w:lvl>
  </w:abstractNum>
  <w:abstractNum w:abstractNumId="38">
    <w:nsid w:val="481A4FA1"/>
    <w:multiLevelType w:val="multilevel"/>
    <w:tmpl w:val="2320E9E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b w: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4AA02725"/>
    <w:multiLevelType w:val="hybridMultilevel"/>
    <w:tmpl w:val="28989A7A"/>
    <w:lvl w:ilvl="0" w:tplc="F6F4AF00">
      <w:numFmt w:val="bullet"/>
      <w:lvlText w:val="-"/>
      <w:lvlJc w:val="left"/>
      <w:pPr>
        <w:ind w:left="720" w:hanging="360"/>
      </w:pPr>
      <w:rPr>
        <w:rFonts w:ascii="Times New Roman" w:eastAsia="Times New Roman" w:hAnsi="Times New Roman" w:cs="Times New Roman" w:hint="default"/>
        <w:b w:val="0"/>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BEB3653"/>
    <w:multiLevelType w:val="multilevel"/>
    <w:tmpl w:val="0809001F"/>
    <w:lvl w:ilvl="0">
      <w:start w:val="1"/>
      <w:numFmt w:val="decimal"/>
      <w:lvlText w:val="%1."/>
      <w:lvlJc w:val="left"/>
      <w:pPr>
        <w:ind w:left="360" w:hanging="360"/>
      </w:pPr>
    </w:lvl>
    <w:lvl w:ilvl="1">
      <w:start w:val="1"/>
      <w:numFmt w:val="decimal"/>
      <w:lvlText w:val="%1.%2."/>
      <w:lvlJc w:val="left"/>
      <w:pPr>
        <w:ind w:left="999"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4C2579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51C4244F"/>
    <w:multiLevelType w:val="hybridMultilevel"/>
    <w:tmpl w:val="7DC0CE72"/>
    <w:lvl w:ilvl="0" w:tplc="F73A30E0">
      <w:numFmt w:val="bullet"/>
      <w:lvlText w:val="-"/>
      <w:lvlJc w:val="left"/>
      <w:pPr>
        <w:ind w:left="720" w:hanging="360"/>
      </w:pPr>
      <w:rPr>
        <w:rFonts w:ascii="Times New Roman" w:eastAsia="Times New Roman" w:hAnsi="Times New Roman" w:cs="Times New Roman"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2694120"/>
    <w:multiLevelType w:val="hybridMultilevel"/>
    <w:tmpl w:val="784A34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527E64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5D170544"/>
    <w:multiLevelType w:val="hybridMultilevel"/>
    <w:tmpl w:val="05945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E4B1C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5F477454"/>
    <w:multiLevelType w:val="hybridMultilevel"/>
    <w:tmpl w:val="1902AB3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nsid w:val="6077729C"/>
    <w:multiLevelType w:val="multilevel"/>
    <w:tmpl w:val="4DBA6E74"/>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9">
    <w:nsid w:val="607C4CFF"/>
    <w:multiLevelType w:val="hybridMultilevel"/>
    <w:tmpl w:val="15EC5D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nsid w:val="60ED3727"/>
    <w:multiLevelType w:val="multilevel"/>
    <w:tmpl w:val="AEEC267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b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1">
    <w:nsid w:val="65204A9A"/>
    <w:multiLevelType w:val="multilevel"/>
    <w:tmpl w:val="3866F548"/>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52">
    <w:nsid w:val="6831681A"/>
    <w:multiLevelType w:val="hybridMultilevel"/>
    <w:tmpl w:val="81DAE5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6877727A"/>
    <w:multiLevelType w:val="hybridMultilevel"/>
    <w:tmpl w:val="F4DE8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nsid w:val="6BE921AA"/>
    <w:multiLevelType w:val="hybridMultilevel"/>
    <w:tmpl w:val="5CD826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nsid w:val="704C7278"/>
    <w:multiLevelType w:val="multilevel"/>
    <w:tmpl w:val="8D8815FC"/>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6">
    <w:nsid w:val="716C1EF2"/>
    <w:multiLevelType w:val="hybridMultilevel"/>
    <w:tmpl w:val="DAF447E2"/>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57">
    <w:nsid w:val="765C6B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79B555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7D810B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nsid w:val="7F872A89"/>
    <w:multiLevelType w:val="hybridMultilevel"/>
    <w:tmpl w:val="92BA8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7FC201EE"/>
    <w:multiLevelType w:val="hybridMultilevel"/>
    <w:tmpl w:val="AE6E28F8"/>
    <w:lvl w:ilvl="0" w:tplc="5854E04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15"/>
  </w:num>
  <w:num w:numId="3">
    <w:abstractNumId w:val="14"/>
  </w:num>
  <w:num w:numId="4">
    <w:abstractNumId w:val="45"/>
  </w:num>
  <w:num w:numId="5">
    <w:abstractNumId w:val="42"/>
  </w:num>
  <w:num w:numId="6">
    <w:abstractNumId w:val="39"/>
  </w:num>
  <w:num w:numId="7">
    <w:abstractNumId w:val="2"/>
  </w:num>
  <w:num w:numId="8">
    <w:abstractNumId w:val="40"/>
  </w:num>
  <w:num w:numId="9">
    <w:abstractNumId w:val="40"/>
  </w:num>
  <w:num w:numId="10">
    <w:abstractNumId w:val="40"/>
  </w:num>
  <w:num w:numId="11">
    <w:abstractNumId w:val="40"/>
  </w:num>
  <w:num w:numId="12">
    <w:abstractNumId w:val="40"/>
    <w:lvlOverride w:ilvl="0">
      <w:startOverride w:val="1"/>
    </w:lvlOverride>
  </w:num>
  <w:num w:numId="13">
    <w:abstractNumId w:val="40"/>
    <w:lvlOverride w:ilvl="0">
      <w:startOverride w:val="1"/>
    </w:lvlOverride>
  </w:num>
  <w:num w:numId="14">
    <w:abstractNumId w:val="40"/>
  </w:num>
  <w:num w:numId="15">
    <w:abstractNumId w:val="40"/>
  </w:num>
  <w:num w:numId="16">
    <w:abstractNumId w:val="40"/>
  </w:num>
  <w:num w:numId="17">
    <w:abstractNumId w:val="40"/>
  </w:num>
  <w:num w:numId="18">
    <w:abstractNumId w:val="40"/>
  </w:num>
  <w:num w:numId="19">
    <w:abstractNumId w:val="40"/>
    <w:lvlOverride w:ilvl="0">
      <w:startOverride w:val="1"/>
    </w:lvlOverride>
  </w:num>
  <w:num w:numId="20">
    <w:abstractNumId w:val="40"/>
    <w:lvlOverride w:ilvl="0">
      <w:startOverride w:val="1"/>
    </w:lvlOverride>
  </w:num>
  <w:num w:numId="21">
    <w:abstractNumId w:val="40"/>
    <w:lvlOverride w:ilvl="0">
      <w:startOverride w:val="1"/>
    </w:lvlOverride>
  </w:num>
  <w:num w:numId="22">
    <w:abstractNumId w:val="40"/>
    <w:lvlOverride w:ilvl="0">
      <w:startOverride w:val="1"/>
    </w:lvlOverride>
  </w:num>
  <w:num w:numId="23">
    <w:abstractNumId w:val="40"/>
    <w:lvlOverride w:ilvl="0">
      <w:startOverride w:val="1"/>
    </w:lvlOverride>
  </w:num>
  <w:num w:numId="24">
    <w:abstractNumId w:val="40"/>
    <w:lvlOverride w:ilvl="0">
      <w:startOverride w:val="1"/>
    </w:lvlOverride>
  </w:num>
  <w:num w:numId="25">
    <w:abstractNumId w:val="40"/>
    <w:lvlOverride w:ilvl="0">
      <w:startOverride w:val="1"/>
    </w:lvlOverride>
  </w:num>
  <w:num w:numId="26">
    <w:abstractNumId w:val="40"/>
    <w:lvlOverride w:ilvl="0">
      <w:startOverride w:val="1"/>
    </w:lvlOverride>
  </w:num>
  <w:num w:numId="27">
    <w:abstractNumId w:val="40"/>
  </w:num>
  <w:num w:numId="28">
    <w:abstractNumId w:val="40"/>
  </w:num>
  <w:num w:numId="29">
    <w:abstractNumId w:val="40"/>
  </w:num>
  <w:num w:numId="30">
    <w:abstractNumId w:val="40"/>
    <w:lvlOverride w:ilvl="0">
      <w:startOverride w:val="1"/>
    </w:lvlOverride>
  </w:num>
  <w:num w:numId="31">
    <w:abstractNumId w:val="8"/>
  </w:num>
  <w:num w:numId="32">
    <w:abstractNumId w:val="40"/>
    <w:lvlOverride w:ilvl="0">
      <w:startOverride w:val="1"/>
    </w:lvlOverride>
  </w:num>
  <w:num w:numId="33">
    <w:abstractNumId w:val="40"/>
    <w:lvlOverride w:ilvl="0">
      <w:startOverride w:val="1"/>
    </w:lvlOverride>
  </w:num>
  <w:num w:numId="34">
    <w:abstractNumId w:val="40"/>
    <w:lvlOverride w:ilvl="0">
      <w:startOverride w:val="1"/>
    </w:lvlOverride>
  </w:num>
  <w:num w:numId="35">
    <w:abstractNumId w:val="40"/>
    <w:lvlOverride w:ilvl="0">
      <w:startOverride w:val="1"/>
    </w:lvlOverride>
  </w:num>
  <w:num w:numId="36">
    <w:abstractNumId w:val="40"/>
    <w:lvlOverride w:ilvl="0">
      <w:startOverride w:val="1"/>
    </w:lvlOverride>
  </w:num>
  <w:num w:numId="37">
    <w:abstractNumId w:val="40"/>
    <w:lvlOverride w:ilvl="0">
      <w:startOverride w:val="1"/>
    </w:lvlOverride>
  </w:num>
  <w:num w:numId="38">
    <w:abstractNumId w:val="40"/>
    <w:lvlOverride w:ilvl="0">
      <w:startOverride w:val="1"/>
    </w:lvlOverride>
  </w:num>
  <w:num w:numId="39">
    <w:abstractNumId w:val="56"/>
  </w:num>
  <w:num w:numId="40">
    <w:abstractNumId w:val="61"/>
  </w:num>
  <w:num w:numId="41">
    <w:abstractNumId w:val="27"/>
  </w:num>
  <w:num w:numId="42">
    <w:abstractNumId w:val="26"/>
  </w:num>
  <w:num w:numId="43">
    <w:abstractNumId w:val="54"/>
  </w:num>
  <w:num w:numId="44">
    <w:abstractNumId w:val="9"/>
  </w:num>
  <w:num w:numId="45">
    <w:abstractNumId w:val="36"/>
  </w:num>
  <w:num w:numId="46">
    <w:abstractNumId w:val="6"/>
  </w:num>
  <w:num w:numId="47">
    <w:abstractNumId w:val="20"/>
  </w:num>
  <w:num w:numId="48">
    <w:abstractNumId w:val="30"/>
  </w:num>
  <w:num w:numId="49">
    <w:abstractNumId w:val="25"/>
  </w:num>
  <w:num w:numId="50">
    <w:abstractNumId w:val="37"/>
  </w:num>
  <w:num w:numId="51">
    <w:abstractNumId w:val="53"/>
  </w:num>
  <w:num w:numId="52">
    <w:abstractNumId w:val="52"/>
  </w:num>
  <w:num w:numId="53">
    <w:abstractNumId w:val="60"/>
  </w:num>
  <w:num w:numId="54">
    <w:abstractNumId w:val="40"/>
  </w:num>
  <w:num w:numId="55">
    <w:abstractNumId w:val="40"/>
  </w:num>
  <w:num w:numId="56">
    <w:abstractNumId w:val="0"/>
  </w:num>
  <w:num w:numId="57">
    <w:abstractNumId w:val="18"/>
  </w:num>
  <w:num w:numId="58">
    <w:abstractNumId w:val="12"/>
  </w:num>
  <w:num w:numId="59">
    <w:abstractNumId w:val="5"/>
  </w:num>
  <w:num w:numId="60">
    <w:abstractNumId w:val="58"/>
  </w:num>
  <w:num w:numId="61">
    <w:abstractNumId w:val="35"/>
  </w:num>
  <w:num w:numId="62">
    <w:abstractNumId w:val="57"/>
  </w:num>
  <w:num w:numId="63">
    <w:abstractNumId w:val="7"/>
  </w:num>
  <w:num w:numId="64">
    <w:abstractNumId w:val="31"/>
  </w:num>
  <w:num w:numId="65">
    <w:abstractNumId w:val="34"/>
  </w:num>
  <w:num w:numId="66">
    <w:abstractNumId w:val="43"/>
  </w:num>
  <w:num w:numId="67">
    <w:abstractNumId w:val="44"/>
  </w:num>
  <w:num w:numId="68">
    <w:abstractNumId w:val="46"/>
  </w:num>
  <w:num w:numId="69">
    <w:abstractNumId w:val="41"/>
  </w:num>
  <w:num w:numId="70">
    <w:abstractNumId w:val="3"/>
  </w:num>
  <w:num w:numId="71">
    <w:abstractNumId w:val="4"/>
  </w:num>
  <w:num w:numId="72">
    <w:abstractNumId w:val="49"/>
  </w:num>
  <w:num w:numId="73">
    <w:abstractNumId w:val="17"/>
  </w:num>
  <w:num w:numId="74">
    <w:abstractNumId w:val="55"/>
  </w:num>
  <w:num w:numId="75">
    <w:abstractNumId w:val="55"/>
    <w:lvlOverride w:ilvl="0">
      <w:lvl w:ilvl="0">
        <w:start w:val="5"/>
        <w:numFmt w:val="decimal"/>
        <w:lvlText w:val="%1"/>
        <w:lvlJc w:val="left"/>
        <w:pPr>
          <w:ind w:left="480" w:hanging="480"/>
        </w:pPr>
        <w:rPr>
          <w:rFonts w:hint="default"/>
        </w:rPr>
      </w:lvl>
    </w:lvlOverride>
    <w:lvlOverride w:ilvl="1">
      <w:lvl w:ilvl="1">
        <w:start w:val="1"/>
        <w:numFmt w:val="decimal"/>
        <w:lvlText w:val="%1.%2"/>
        <w:lvlJc w:val="left"/>
        <w:pPr>
          <w:ind w:left="840" w:hanging="48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76">
    <w:abstractNumId w:val="48"/>
  </w:num>
  <w:num w:numId="77">
    <w:abstractNumId w:val="13"/>
  </w:num>
  <w:num w:numId="78">
    <w:abstractNumId w:val="28"/>
  </w:num>
  <w:num w:numId="79">
    <w:abstractNumId w:val="50"/>
  </w:num>
  <w:num w:numId="80">
    <w:abstractNumId w:val="22"/>
  </w:num>
  <w:num w:numId="81">
    <w:abstractNumId w:val="47"/>
  </w:num>
  <w:num w:numId="82">
    <w:abstractNumId w:val="29"/>
  </w:num>
  <w:num w:numId="83">
    <w:abstractNumId w:val="38"/>
  </w:num>
  <w:num w:numId="84">
    <w:abstractNumId w:val="10"/>
  </w:num>
  <w:num w:numId="85">
    <w:abstractNumId w:val="23"/>
  </w:num>
  <w:num w:numId="86">
    <w:abstractNumId w:val="19"/>
  </w:num>
  <w:num w:numId="87">
    <w:abstractNumId w:val="59"/>
  </w:num>
  <w:num w:numId="88">
    <w:abstractNumId w:val="21"/>
  </w:num>
  <w:num w:numId="89">
    <w:abstractNumId w:val="32"/>
  </w:num>
  <w:num w:numId="90">
    <w:abstractNumId w:val="24"/>
  </w:num>
  <w:num w:numId="91">
    <w:abstractNumId w:val="16"/>
  </w:num>
  <w:num w:numId="92">
    <w:abstractNumId w:val="1"/>
  </w:num>
  <w:num w:numId="93">
    <w:abstractNumId w:val="51"/>
  </w:num>
  <w:num w:numId="94">
    <w:abstractNumId w:val="33"/>
  </w:num>
  <w:num w:numId="95">
    <w:abstractNumId w:val="1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58C"/>
    <w:rsid w:val="00005CA7"/>
    <w:rsid w:val="00010A3D"/>
    <w:rsid w:val="00012072"/>
    <w:rsid w:val="0001715B"/>
    <w:rsid w:val="00020E5D"/>
    <w:rsid w:val="00020EC1"/>
    <w:rsid w:val="00021145"/>
    <w:rsid w:val="00024B05"/>
    <w:rsid w:val="00025FAB"/>
    <w:rsid w:val="00026FC5"/>
    <w:rsid w:val="0003096F"/>
    <w:rsid w:val="00040872"/>
    <w:rsid w:val="00041915"/>
    <w:rsid w:val="0005414F"/>
    <w:rsid w:val="000567E5"/>
    <w:rsid w:val="00057118"/>
    <w:rsid w:val="000602AC"/>
    <w:rsid w:val="00060743"/>
    <w:rsid w:val="0006175A"/>
    <w:rsid w:val="00061F97"/>
    <w:rsid w:val="00064103"/>
    <w:rsid w:val="00065151"/>
    <w:rsid w:val="00065593"/>
    <w:rsid w:val="00066DEC"/>
    <w:rsid w:val="00067F41"/>
    <w:rsid w:val="00074BEB"/>
    <w:rsid w:val="00076FB9"/>
    <w:rsid w:val="00082032"/>
    <w:rsid w:val="00083497"/>
    <w:rsid w:val="00086302"/>
    <w:rsid w:val="00087AA9"/>
    <w:rsid w:val="00091614"/>
    <w:rsid w:val="00094982"/>
    <w:rsid w:val="0009722C"/>
    <w:rsid w:val="000B59C1"/>
    <w:rsid w:val="000B73FD"/>
    <w:rsid w:val="000C3743"/>
    <w:rsid w:val="000C3C68"/>
    <w:rsid w:val="000C7857"/>
    <w:rsid w:val="000D15A2"/>
    <w:rsid w:val="000D2909"/>
    <w:rsid w:val="000D633E"/>
    <w:rsid w:val="000D6E87"/>
    <w:rsid w:val="000D7F01"/>
    <w:rsid w:val="000E07BA"/>
    <w:rsid w:val="000E1B94"/>
    <w:rsid w:val="000E1DDB"/>
    <w:rsid w:val="000E4A07"/>
    <w:rsid w:val="000F1B53"/>
    <w:rsid w:val="00103015"/>
    <w:rsid w:val="00107650"/>
    <w:rsid w:val="00111023"/>
    <w:rsid w:val="001119B0"/>
    <w:rsid w:val="00111AD1"/>
    <w:rsid w:val="00111DBD"/>
    <w:rsid w:val="00111F26"/>
    <w:rsid w:val="001151AC"/>
    <w:rsid w:val="001218B7"/>
    <w:rsid w:val="001218D6"/>
    <w:rsid w:val="001225A3"/>
    <w:rsid w:val="001265AA"/>
    <w:rsid w:val="00126D58"/>
    <w:rsid w:val="0013256E"/>
    <w:rsid w:val="0013300B"/>
    <w:rsid w:val="00140C76"/>
    <w:rsid w:val="00140CB8"/>
    <w:rsid w:val="00141878"/>
    <w:rsid w:val="0014222D"/>
    <w:rsid w:val="00144D35"/>
    <w:rsid w:val="00151646"/>
    <w:rsid w:val="00154805"/>
    <w:rsid w:val="00156527"/>
    <w:rsid w:val="001616A2"/>
    <w:rsid w:val="00161D67"/>
    <w:rsid w:val="00165448"/>
    <w:rsid w:val="00167253"/>
    <w:rsid w:val="00167A9F"/>
    <w:rsid w:val="00167B4B"/>
    <w:rsid w:val="00173430"/>
    <w:rsid w:val="00180340"/>
    <w:rsid w:val="00181BD4"/>
    <w:rsid w:val="00190A9D"/>
    <w:rsid w:val="00190D58"/>
    <w:rsid w:val="00193266"/>
    <w:rsid w:val="00194328"/>
    <w:rsid w:val="001A37E1"/>
    <w:rsid w:val="001A798B"/>
    <w:rsid w:val="001A7BFF"/>
    <w:rsid w:val="001B2F00"/>
    <w:rsid w:val="001B452F"/>
    <w:rsid w:val="001B5A05"/>
    <w:rsid w:val="001B7A19"/>
    <w:rsid w:val="001C15EF"/>
    <w:rsid w:val="001C539A"/>
    <w:rsid w:val="001D00B4"/>
    <w:rsid w:val="001D2193"/>
    <w:rsid w:val="001D37E3"/>
    <w:rsid w:val="001D3EB4"/>
    <w:rsid w:val="001D4902"/>
    <w:rsid w:val="001D6DCF"/>
    <w:rsid w:val="001E4514"/>
    <w:rsid w:val="001E53EB"/>
    <w:rsid w:val="001E691C"/>
    <w:rsid w:val="001E6EE9"/>
    <w:rsid w:val="001F09E0"/>
    <w:rsid w:val="001F2EA6"/>
    <w:rsid w:val="001F2F05"/>
    <w:rsid w:val="001F56B7"/>
    <w:rsid w:val="00200031"/>
    <w:rsid w:val="002048F0"/>
    <w:rsid w:val="002049A4"/>
    <w:rsid w:val="00205339"/>
    <w:rsid w:val="00205C83"/>
    <w:rsid w:val="0021166F"/>
    <w:rsid w:val="002120F4"/>
    <w:rsid w:val="00213CB0"/>
    <w:rsid w:val="002163AB"/>
    <w:rsid w:val="00221DCD"/>
    <w:rsid w:val="00222E19"/>
    <w:rsid w:val="0022422A"/>
    <w:rsid w:val="002272A9"/>
    <w:rsid w:val="002277E9"/>
    <w:rsid w:val="00227A40"/>
    <w:rsid w:val="00227C8E"/>
    <w:rsid w:val="00230947"/>
    <w:rsid w:val="00231A21"/>
    <w:rsid w:val="00232517"/>
    <w:rsid w:val="002330B7"/>
    <w:rsid w:val="00234772"/>
    <w:rsid w:val="00236F68"/>
    <w:rsid w:val="002535E6"/>
    <w:rsid w:val="0025533B"/>
    <w:rsid w:val="00255D7F"/>
    <w:rsid w:val="002563DC"/>
    <w:rsid w:val="00257755"/>
    <w:rsid w:val="00264CE9"/>
    <w:rsid w:val="002660E3"/>
    <w:rsid w:val="00266C31"/>
    <w:rsid w:val="00266FD2"/>
    <w:rsid w:val="002705CC"/>
    <w:rsid w:val="00273C88"/>
    <w:rsid w:val="00280BD6"/>
    <w:rsid w:val="00280CF4"/>
    <w:rsid w:val="00281EBB"/>
    <w:rsid w:val="002877B8"/>
    <w:rsid w:val="002941BB"/>
    <w:rsid w:val="002A03ED"/>
    <w:rsid w:val="002A52C9"/>
    <w:rsid w:val="002A7D57"/>
    <w:rsid w:val="002B169C"/>
    <w:rsid w:val="002B21E1"/>
    <w:rsid w:val="002B49FE"/>
    <w:rsid w:val="002B679E"/>
    <w:rsid w:val="002B67AC"/>
    <w:rsid w:val="002B70C4"/>
    <w:rsid w:val="002C09D3"/>
    <w:rsid w:val="002C1E7B"/>
    <w:rsid w:val="002C372D"/>
    <w:rsid w:val="002C42AE"/>
    <w:rsid w:val="002D07A8"/>
    <w:rsid w:val="002D0ACD"/>
    <w:rsid w:val="002D263B"/>
    <w:rsid w:val="002D3C5C"/>
    <w:rsid w:val="002E4A6A"/>
    <w:rsid w:val="002E4AF7"/>
    <w:rsid w:val="002E4C36"/>
    <w:rsid w:val="002E5D95"/>
    <w:rsid w:val="002E7FD1"/>
    <w:rsid w:val="002F0043"/>
    <w:rsid w:val="002F2891"/>
    <w:rsid w:val="00303A6D"/>
    <w:rsid w:val="00306C87"/>
    <w:rsid w:val="00310449"/>
    <w:rsid w:val="00314048"/>
    <w:rsid w:val="00316564"/>
    <w:rsid w:val="0032501E"/>
    <w:rsid w:val="003279EB"/>
    <w:rsid w:val="00335205"/>
    <w:rsid w:val="00337633"/>
    <w:rsid w:val="003423A4"/>
    <w:rsid w:val="0034333D"/>
    <w:rsid w:val="00347D27"/>
    <w:rsid w:val="003525A4"/>
    <w:rsid w:val="00356704"/>
    <w:rsid w:val="003627F9"/>
    <w:rsid w:val="003646D1"/>
    <w:rsid w:val="003667DC"/>
    <w:rsid w:val="0036765E"/>
    <w:rsid w:val="00373B65"/>
    <w:rsid w:val="00381293"/>
    <w:rsid w:val="00392657"/>
    <w:rsid w:val="00393F46"/>
    <w:rsid w:val="00394568"/>
    <w:rsid w:val="0039703F"/>
    <w:rsid w:val="003A1728"/>
    <w:rsid w:val="003A2119"/>
    <w:rsid w:val="003A386E"/>
    <w:rsid w:val="003B28A1"/>
    <w:rsid w:val="003B65C2"/>
    <w:rsid w:val="003B7A6E"/>
    <w:rsid w:val="003C5394"/>
    <w:rsid w:val="003C637B"/>
    <w:rsid w:val="003D1AE9"/>
    <w:rsid w:val="003D2759"/>
    <w:rsid w:val="003D2B3A"/>
    <w:rsid w:val="003D5C1E"/>
    <w:rsid w:val="003D6419"/>
    <w:rsid w:val="003D7A2C"/>
    <w:rsid w:val="003D7D9D"/>
    <w:rsid w:val="003E0C95"/>
    <w:rsid w:val="003E2208"/>
    <w:rsid w:val="003E3525"/>
    <w:rsid w:val="003E6B46"/>
    <w:rsid w:val="003F20B5"/>
    <w:rsid w:val="003F49B1"/>
    <w:rsid w:val="003F4B99"/>
    <w:rsid w:val="003F5513"/>
    <w:rsid w:val="004011D9"/>
    <w:rsid w:val="00405248"/>
    <w:rsid w:val="00407154"/>
    <w:rsid w:val="0041190C"/>
    <w:rsid w:val="0041229C"/>
    <w:rsid w:val="00414A97"/>
    <w:rsid w:val="00420BA2"/>
    <w:rsid w:val="004247DE"/>
    <w:rsid w:val="00426D68"/>
    <w:rsid w:val="004364B2"/>
    <w:rsid w:val="00441D93"/>
    <w:rsid w:val="00444B5B"/>
    <w:rsid w:val="00447B13"/>
    <w:rsid w:val="00451890"/>
    <w:rsid w:val="00460497"/>
    <w:rsid w:val="00460E03"/>
    <w:rsid w:val="00462110"/>
    <w:rsid w:val="00463946"/>
    <w:rsid w:val="00465D57"/>
    <w:rsid w:val="00466064"/>
    <w:rsid w:val="004705F2"/>
    <w:rsid w:val="00472AEA"/>
    <w:rsid w:val="00473B11"/>
    <w:rsid w:val="004741C2"/>
    <w:rsid w:val="00477B46"/>
    <w:rsid w:val="00481285"/>
    <w:rsid w:val="00484F82"/>
    <w:rsid w:val="00485FDB"/>
    <w:rsid w:val="00493F12"/>
    <w:rsid w:val="004944D2"/>
    <w:rsid w:val="00496BA0"/>
    <w:rsid w:val="00497F53"/>
    <w:rsid w:val="004A3727"/>
    <w:rsid w:val="004A65D1"/>
    <w:rsid w:val="004A683C"/>
    <w:rsid w:val="004B1080"/>
    <w:rsid w:val="004B1D32"/>
    <w:rsid w:val="004B28C7"/>
    <w:rsid w:val="004B35D0"/>
    <w:rsid w:val="004B7C61"/>
    <w:rsid w:val="004C40A8"/>
    <w:rsid w:val="004C4137"/>
    <w:rsid w:val="004C461D"/>
    <w:rsid w:val="004D0DAB"/>
    <w:rsid w:val="004D231B"/>
    <w:rsid w:val="004D2941"/>
    <w:rsid w:val="004D3959"/>
    <w:rsid w:val="004E25C9"/>
    <w:rsid w:val="004F0598"/>
    <w:rsid w:val="004F2107"/>
    <w:rsid w:val="004F65BF"/>
    <w:rsid w:val="00502CF3"/>
    <w:rsid w:val="00504F01"/>
    <w:rsid w:val="00506AAD"/>
    <w:rsid w:val="00511043"/>
    <w:rsid w:val="0051185F"/>
    <w:rsid w:val="00512C5F"/>
    <w:rsid w:val="00514386"/>
    <w:rsid w:val="005150D6"/>
    <w:rsid w:val="00515C7C"/>
    <w:rsid w:val="00515E6B"/>
    <w:rsid w:val="00517549"/>
    <w:rsid w:val="00521E05"/>
    <w:rsid w:val="005223B0"/>
    <w:rsid w:val="00524610"/>
    <w:rsid w:val="005249AB"/>
    <w:rsid w:val="00527258"/>
    <w:rsid w:val="00527E41"/>
    <w:rsid w:val="00527F22"/>
    <w:rsid w:val="00530D9C"/>
    <w:rsid w:val="005331D4"/>
    <w:rsid w:val="005361D6"/>
    <w:rsid w:val="00540635"/>
    <w:rsid w:val="00540D0E"/>
    <w:rsid w:val="005414EA"/>
    <w:rsid w:val="00542465"/>
    <w:rsid w:val="00544227"/>
    <w:rsid w:val="00545670"/>
    <w:rsid w:val="0054691F"/>
    <w:rsid w:val="00547387"/>
    <w:rsid w:val="00547B93"/>
    <w:rsid w:val="00554930"/>
    <w:rsid w:val="00555EAC"/>
    <w:rsid w:val="005658BC"/>
    <w:rsid w:val="00565C64"/>
    <w:rsid w:val="00566321"/>
    <w:rsid w:val="00573F78"/>
    <w:rsid w:val="00574C4A"/>
    <w:rsid w:val="005822AD"/>
    <w:rsid w:val="00585F0C"/>
    <w:rsid w:val="005871FD"/>
    <w:rsid w:val="00590F1C"/>
    <w:rsid w:val="00591501"/>
    <w:rsid w:val="00592EB7"/>
    <w:rsid w:val="005953E6"/>
    <w:rsid w:val="00595F1E"/>
    <w:rsid w:val="005A10A8"/>
    <w:rsid w:val="005A205F"/>
    <w:rsid w:val="005A2B7D"/>
    <w:rsid w:val="005A2D10"/>
    <w:rsid w:val="005A3112"/>
    <w:rsid w:val="005A3278"/>
    <w:rsid w:val="005A34C7"/>
    <w:rsid w:val="005B4CF8"/>
    <w:rsid w:val="005B7810"/>
    <w:rsid w:val="005C649B"/>
    <w:rsid w:val="005D4028"/>
    <w:rsid w:val="005D49AA"/>
    <w:rsid w:val="005D7110"/>
    <w:rsid w:val="005E0249"/>
    <w:rsid w:val="005E0381"/>
    <w:rsid w:val="005E1200"/>
    <w:rsid w:val="005E381D"/>
    <w:rsid w:val="005E7500"/>
    <w:rsid w:val="005F425E"/>
    <w:rsid w:val="00604A18"/>
    <w:rsid w:val="00615E43"/>
    <w:rsid w:val="00616380"/>
    <w:rsid w:val="00617C32"/>
    <w:rsid w:val="00620759"/>
    <w:rsid w:val="00621D35"/>
    <w:rsid w:val="00623246"/>
    <w:rsid w:val="00625D41"/>
    <w:rsid w:val="006266CA"/>
    <w:rsid w:val="00631F23"/>
    <w:rsid w:val="00632254"/>
    <w:rsid w:val="00633F8F"/>
    <w:rsid w:val="0064071E"/>
    <w:rsid w:val="00643B19"/>
    <w:rsid w:val="006521D9"/>
    <w:rsid w:val="00652B2A"/>
    <w:rsid w:val="0065458C"/>
    <w:rsid w:val="006555B7"/>
    <w:rsid w:val="00656191"/>
    <w:rsid w:val="00656EE6"/>
    <w:rsid w:val="006604D0"/>
    <w:rsid w:val="00663163"/>
    <w:rsid w:val="00665EB1"/>
    <w:rsid w:val="006724D1"/>
    <w:rsid w:val="006767CF"/>
    <w:rsid w:val="00680081"/>
    <w:rsid w:val="00681510"/>
    <w:rsid w:val="00685FAD"/>
    <w:rsid w:val="00685FD4"/>
    <w:rsid w:val="006862C2"/>
    <w:rsid w:val="00693907"/>
    <w:rsid w:val="00693BD6"/>
    <w:rsid w:val="00697023"/>
    <w:rsid w:val="006A0205"/>
    <w:rsid w:val="006A0EDD"/>
    <w:rsid w:val="006A1879"/>
    <w:rsid w:val="006B14E0"/>
    <w:rsid w:val="006B1E62"/>
    <w:rsid w:val="006B1E9F"/>
    <w:rsid w:val="006B42EC"/>
    <w:rsid w:val="006B5115"/>
    <w:rsid w:val="006B6210"/>
    <w:rsid w:val="006B681C"/>
    <w:rsid w:val="006C120D"/>
    <w:rsid w:val="006D17A8"/>
    <w:rsid w:val="006E2D13"/>
    <w:rsid w:val="006E3AEF"/>
    <w:rsid w:val="006F03DC"/>
    <w:rsid w:val="006F7366"/>
    <w:rsid w:val="0070018E"/>
    <w:rsid w:val="00700727"/>
    <w:rsid w:val="00702CB9"/>
    <w:rsid w:val="00703A65"/>
    <w:rsid w:val="00704212"/>
    <w:rsid w:val="007053A7"/>
    <w:rsid w:val="00706F6B"/>
    <w:rsid w:val="007072CF"/>
    <w:rsid w:val="00723E49"/>
    <w:rsid w:val="00726B4B"/>
    <w:rsid w:val="007345BE"/>
    <w:rsid w:val="0074507C"/>
    <w:rsid w:val="00745FD3"/>
    <w:rsid w:val="00746DD7"/>
    <w:rsid w:val="0074747C"/>
    <w:rsid w:val="0075104C"/>
    <w:rsid w:val="00753344"/>
    <w:rsid w:val="00754684"/>
    <w:rsid w:val="00756B15"/>
    <w:rsid w:val="00762FC7"/>
    <w:rsid w:val="007652B6"/>
    <w:rsid w:val="007701EE"/>
    <w:rsid w:val="00770482"/>
    <w:rsid w:val="00780586"/>
    <w:rsid w:val="00780C00"/>
    <w:rsid w:val="00780F2E"/>
    <w:rsid w:val="007813E8"/>
    <w:rsid w:val="007817F9"/>
    <w:rsid w:val="00782883"/>
    <w:rsid w:val="00786B17"/>
    <w:rsid w:val="007907E3"/>
    <w:rsid w:val="0079145B"/>
    <w:rsid w:val="007915C1"/>
    <w:rsid w:val="00791C85"/>
    <w:rsid w:val="00793FB1"/>
    <w:rsid w:val="007A1C94"/>
    <w:rsid w:val="007A38FC"/>
    <w:rsid w:val="007B0CA1"/>
    <w:rsid w:val="007B7ACB"/>
    <w:rsid w:val="007B7EE2"/>
    <w:rsid w:val="007C0179"/>
    <w:rsid w:val="007C6035"/>
    <w:rsid w:val="007D1042"/>
    <w:rsid w:val="007D4E54"/>
    <w:rsid w:val="007D5454"/>
    <w:rsid w:val="007D5C97"/>
    <w:rsid w:val="007D724B"/>
    <w:rsid w:val="007E1E71"/>
    <w:rsid w:val="007E3B70"/>
    <w:rsid w:val="007E3F61"/>
    <w:rsid w:val="007E43EB"/>
    <w:rsid w:val="007E513E"/>
    <w:rsid w:val="007E55CD"/>
    <w:rsid w:val="007E72F3"/>
    <w:rsid w:val="007E73C3"/>
    <w:rsid w:val="007E751B"/>
    <w:rsid w:val="007F11B5"/>
    <w:rsid w:val="007F2BB5"/>
    <w:rsid w:val="007F31E9"/>
    <w:rsid w:val="007F4D7F"/>
    <w:rsid w:val="007F7DE0"/>
    <w:rsid w:val="00800E73"/>
    <w:rsid w:val="00801AB5"/>
    <w:rsid w:val="00803F51"/>
    <w:rsid w:val="00811DEF"/>
    <w:rsid w:val="0081454E"/>
    <w:rsid w:val="00815BFB"/>
    <w:rsid w:val="008200F5"/>
    <w:rsid w:val="00820736"/>
    <w:rsid w:val="0082323A"/>
    <w:rsid w:val="00834EFF"/>
    <w:rsid w:val="00842183"/>
    <w:rsid w:val="00844C1C"/>
    <w:rsid w:val="00847856"/>
    <w:rsid w:val="00850E48"/>
    <w:rsid w:val="008544B1"/>
    <w:rsid w:val="00855460"/>
    <w:rsid w:val="00856F1D"/>
    <w:rsid w:val="008570FF"/>
    <w:rsid w:val="00857B5B"/>
    <w:rsid w:val="00863958"/>
    <w:rsid w:val="008646DD"/>
    <w:rsid w:val="00867A11"/>
    <w:rsid w:val="00873EF9"/>
    <w:rsid w:val="008774C8"/>
    <w:rsid w:val="0087779B"/>
    <w:rsid w:val="00880ED4"/>
    <w:rsid w:val="0088170D"/>
    <w:rsid w:val="008874AA"/>
    <w:rsid w:val="008879B6"/>
    <w:rsid w:val="008939D2"/>
    <w:rsid w:val="00896B7E"/>
    <w:rsid w:val="008A0CA1"/>
    <w:rsid w:val="008A168A"/>
    <w:rsid w:val="008A4D84"/>
    <w:rsid w:val="008A61A4"/>
    <w:rsid w:val="008B0233"/>
    <w:rsid w:val="008B156D"/>
    <w:rsid w:val="008B571C"/>
    <w:rsid w:val="008C019F"/>
    <w:rsid w:val="008C1FE1"/>
    <w:rsid w:val="008C2FCC"/>
    <w:rsid w:val="008C3A49"/>
    <w:rsid w:val="008C505C"/>
    <w:rsid w:val="008C6D14"/>
    <w:rsid w:val="008D16BC"/>
    <w:rsid w:val="008D2313"/>
    <w:rsid w:val="008D3806"/>
    <w:rsid w:val="008D40A3"/>
    <w:rsid w:val="008D5BF2"/>
    <w:rsid w:val="008E24E8"/>
    <w:rsid w:val="008E3598"/>
    <w:rsid w:val="008F0883"/>
    <w:rsid w:val="008F0948"/>
    <w:rsid w:val="008F44B2"/>
    <w:rsid w:val="008F54F3"/>
    <w:rsid w:val="008F7DA3"/>
    <w:rsid w:val="008F7F4E"/>
    <w:rsid w:val="00901110"/>
    <w:rsid w:val="0091007F"/>
    <w:rsid w:val="00912515"/>
    <w:rsid w:val="009126E7"/>
    <w:rsid w:val="00912D3D"/>
    <w:rsid w:val="00914790"/>
    <w:rsid w:val="00920221"/>
    <w:rsid w:val="00923C85"/>
    <w:rsid w:val="00923FDE"/>
    <w:rsid w:val="0092488A"/>
    <w:rsid w:val="00925AA7"/>
    <w:rsid w:val="00926F74"/>
    <w:rsid w:val="0092790A"/>
    <w:rsid w:val="00930A66"/>
    <w:rsid w:val="009418CC"/>
    <w:rsid w:val="00941E87"/>
    <w:rsid w:val="00946CD8"/>
    <w:rsid w:val="0095195D"/>
    <w:rsid w:val="00952A38"/>
    <w:rsid w:val="009553BD"/>
    <w:rsid w:val="009623A8"/>
    <w:rsid w:val="009644E7"/>
    <w:rsid w:val="00970303"/>
    <w:rsid w:val="009708BA"/>
    <w:rsid w:val="0097208D"/>
    <w:rsid w:val="00974C24"/>
    <w:rsid w:val="00976803"/>
    <w:rsid w:val="009814AC"/>
    <w:rsid w:val="009819C5"/>
    <w:rsid w:val="00985C5C"/>
    <w:rsid w:val="0098660B"/>
    <w:rsid w:val="009909C7"/>
    <w:rsid w:val="0099181B"/>
    <w:rsid w:val="00996114"/>
    <w:rsid w:val="009A2874"/>
    <w:rsid w:val="009A2AE8"/>
    <w:rsid w:val="009A454C"/>
    <w:rsid w:val="009A6660"/>
    <w:rsid w:val="009A68D7"/>
    <w:rsid w:val="009A6E77"/>
    <w:rsid w:val="009B367B"/>
    <w:rsid w:val="009B4365"/>
    <w:rsid w:val="009B74C3"/>
    <w:rsid w:val="009C17E8"/>
    <w:rsid w:val="009C38E6"/>
    <w:rsid w:val="009D02FF"/>
    <w:rsid w:val="009D0E51"/>
    <w:rsid w:val="009D1D53"/>
    <w:rsid w:val="009D47B4"/>
    <w:rsid w:val="009D5784"/>
    <w:rsid w:val="009D59C5"/>
    <w:rsid w:val="009E04BA"/>
    <w:rsid w:val="009E3DAD"/>
    <w:rsid w:val="009E4F24"/>
    <w:rsid w:val="009F169C"/>
    <w:rsid w:val="009F18EC"/>
    <w:rsid w:val="009F348A"/>
    <w:rsid w:val="009F4C00"/>
    <w:rsid w:val="009F509C"/>
    <w:rsid w:val="009F6B02"/>
    <w:rsid w:val="009F7C52"/>
    <w:rsid w:val="009F7CFD"/>
    <w:rsid w:val="00A027A7"/>
    <w:rsid w:val="00A05602"/>
    <w:rsid w:val="00A10C76"/>
    <w:rsid w:val="00A110BB"/>
    <w:rsid w:val="00A121ED"/>
    <w:rsid w:val="00A1359B"/>
    <w:rsid w:val="00A23190"/>
    <w:rsid w:val="00A265F3"/>
    <w:rsid w:val="00A30705"/>
    <w:rsid w:val="00A41113"/>
    <w:rsid w:val="00A43C0B"/>
    <w:rsid w:val="00A4505F"/>
    <w:rsid w:val="00A4716E"/>
    <w:rsid w:val="00A5076F"/>
    <w:rsid w:val="00A60A05"/>
    <w:rsid w:val="00A61FEC"/>
    <w:rsid w:val="00A6261C"/>
    <w:rsid w:val="00A631D9"/>
    <w:rsid w:val="00A66056"/>
    <w:rsid w:val="00A66D09"/>
    <w:rsid w:val="00A7241D"/>
    <w:rsid w:val="00A755DB"/>
    <w:rsid w:val="00A7580B"/>
    <w:rsid w:val="00A75862"/>
    <w:rsid w:val="00A8094A"/>
    <w:rsid w:val="00A8124C"/>
    <w:rsid w:val="00A82870"/>
    <w:rsid w:val="00A83053"/>
    <w:rsid w:val="00A83448"/>
    <w:rsid w:val="00A86338"/>
    <w:rsid w:val="00A95073"/>
    <w:rsid w:val="00A961C0"/>
    <w:rsid w:val="00AA0082"/>
    <w:rsid w:val="00AA1A89"/>
    <w:rsid w:val="00AA4C9D"/>
    <w:rsid w:val="00AA73CF"/>
    <w:rsid w:val="00AB144D"/>
    <w:rsid w:val="00AB4476"/>
    <w:rsid w:val="00AB78F5"/>
    <w:rsid w:val="00AB7FD6"/>
    <w:rsid w:val="00AC0427"/>
    <w:rsid w:val="00AC2438"/>
    <w:rsid w:val="00AC73A2"/>
    <w:rsid w:val="00AD5D51"/>
    <w:rsid w:val="00AD624F"/>
    <w:rsid w:val="00AD7165"/>
    <w:rsid w:val="00AE1E16"/>
    <w:rsid w:val="00AE3B99"/>
    <w:rsid w:val="00AE4ABF"/>
    <w:rsid w:val="00AE7105"/>
    <w:rsid w:val="00AF534D"/>
    <w:rsid w:val="00AF5BA0"/>
    <w:rsid w:val="00AF6CFB"/>
    <w:rsid w:val="00AF7C28"/>
    <w:rsid w:val="00B00907"/>
    <w:rsid w:val="00B00AD0"/>
    <w:rsid w:val="00B01B0A"/>
    <w:rsid w:val="00B04331"/>
    <w:rsid w:val="00B057E7"/>
    <w:rsid w:val="00B07143"/>
    <w:rsid w:val="00B16BCE"/>
    <w:rsid w:val="00B23FC6"/>
    <w:rsid w:val="00B26B14"/>
    <w:rsid w:val="00B30975"/>
    <w:rsid w:val="00B30F07"/>
    <w:rsid w:val="00B343B3"/>
    <w:rsid w:val="00B34992"/>
    <w:rsid w:val="00B35724"/>
    <w:rsid w:val="00B35CA5"/>
    <w:rsid w:val="00B368DC"/>
    <w:rsid w:val="00B37F4D"/>
    <w:rsid w:val="00B43576"/>
    <w:rsid w:val="00B46B15"/>
    <w:rsid w:val="00B473EC"/>
    <w:rsid w:val="00B51041"/>
    <w:rsid w:val="00B54594"/>
    <w:rsid w:val="00B56B0F"/>
    <w:rsid w:val="00B56D05"/>
    <w:rsid w:val="00B62E52"/>
    <w:rsid w:val="00B63274"/>
    <w:rsid w:val="00B646C8"/>
    <w:rsid w:val="00B64797"/>
    <w:rsid w:val="00B65D1C"/>
    <w:rsid w:val="00B660E4"/>
    <w:rsid w:val="00B667E5"/>
    <w:rsid w:val="00B66CEE"/>
    <w:rsid w:val="00B66E40"/>
    <w:rsid w:val="00B73EBD"/>
    <w:rsid w:val="00B749F0"/>
    <w:rsid w:val="00B777F2"/>
    <w:rsid w:val="00B77943"/>
    <w:rsid w:val="00B87986"/>
    <w:rsid w:val="00B91A4D"/>
    <w:rsid w:val="00B92C1E"/>
    <w:rsid w:val="00B94092"/>
    <w:rsid w:val="00B95752"/>
    <w:rsid w:val="00B95CFC"/>
    <w:rsid w:val="00B9703A"/>
    <w:rsid w:val="00BA1074"/>
    <w:rsid w:val="00BA2D98"/>
    <w:rsid w:val="00BA699F"/>
    <w:rsid w:val="00BB10F2"/>
    <w:rsid w:val="00BB70E7"/>
    <w:rsid w:val="00BB773A"/>
    <w:rsid w:val="00BC0118"/>
    <w:rsid w:val="00BC3576"/>
    <w:rsid w:val="00BD0E67"/>
    <w:rsid w:val="00BD2199"/>
    <w:rsid w:val="00BD297D"/>
    <w:rsid w:val="00BD6702"/>
    <w:rsid w:val="00BE77C5"/>
    <w:rsid w:val="00BF3963"/>
    <w:rsid w:val="00C01511"/>
    <w:rsid w:val="00C02384"/>
    <w:rsid w:val="00C029CC"/>
    <w:rsid w:val="00C03502"/>
    <w:rsid w:val="00C04366"/>
    <w:rsid w:val="00C05D0C"/>
    <w:rsid w:val="00C05EB2"/>
    <w:rsid w:val="00C064B9"/>
    <w:rsid w:val="00C07ABD"/>
    <w:rsid w:val="00C116DE"/>
    <w:rsid w:val="00C11782"/>
    <w:rsid w:val="00C12CD7"/>
    <w:rsid w:val="00C14562"/>
    <w:rsid w:val="00C155FB"/>
    <w:rsid w:val="00C15AF3"/>
    <w:rsid w:val="00C17671"/>
    <w:rsid w:val="00C17A33"/>
    <w:rsid w:val="00C203C9"/>
    <w:rsid w:val="00C2354D"/>
    <w:rsid w:val="00C23BC8"/>
    <w:rsid w:val="00C23E77"/>
    <w:rsid w:val="00C2428E"/>
    <w:rsid w:val="00C24B0A"/>
    <w:rsid w:val="00C26ED8"/>
    <w:rsid w:val="00C30F79"/>
    <w:rsid w:val="00C341A6"/>
    <w:rsid w:val="00C362B2"/>
    <w:rsid w:val="00C371E6"/>
    <w:rsid w:val="00C40FE2"/>
    <w:rsid w:val="00C44135"/>
    <w:rsid w:val="00C45F0E"/>
    <w:rsid w:val="00C50877"/>
    <w:rsid w:val="00C50F62"/>
    <w:rsid w:val="00C55783"/>
    <w:rsid w:val="00C55DB1"/>
    <w:rsid w:val="00C618F9"/>
    <w:rsid w:val="00C63382"/>
    <w:rsid w:val="00C63658"/>
    <w:rsid w:val="00C644A7"/>
    <w:rsid w:val="00C70706"/>
    <w:rsid w:val="00C70715"/>
    <w:rsid w:val="00C7330B"/>
    <w:rsid w:val="00C73D18"/>
    <w:rsid w:val="00C7407F"/>
    <w:rsid w:val="00C7412B"/>
    <w:rsid w:val="00C74A4B"/>
    <w:rsid w:val="00C753C5"/>
    <w:rsid w:val="00C77770"/>
    <w:rsid w:val="00C80751"/>
    <w:rsid w:val="00C80CB7"/>
    <w:rsid w:val="00C837C9"/>
    <w:rsid w:val="00C85D8B"/>
    <w:rsid w:val="00C869CC"/>
    <w:rsid w:val="00C87CD8"/>
    <w:rsid w:val="00C9639C"/>
    <w:rsid w:val="00CA06E1"/>
    <w:rsid w:val="00CB1A78"/>
    <w:rsid w:val="00CB4A37"/>
    <w:rsid w:val="00CB55F4"/>
    <w:rsid w:val="00CB7FF5"/>
    <w:rsid w:val="00CC26A1"/>
    <w:rsid w:val="00CC4760"/>
    <w:rsid w:val="00CD462E"/>
    <w:rsid w:val="00CE687A"/>
    <w:rsid w:val="00CF2066"/>
    <w:rsid w:val="00CF33DD"/>
    <w:rsid w:val="00CF6A9B"/>
    <w:rsid w:val="00D00096"/>
    <w:rsid w:val="00D0117F"/>
    <w:rsid w:val="00D0543E"/>
    <w:rsid w:val="00D07BE6"/>
    <w:rsid w:val="00D11DF9"/>
    <w:rsid w:val="00D14AB1"/>
    <w:rsid w:val="00D2019D"/>
    <w:rsid w:val="00D2407F"/>
    <w:rsid w:val="00D25961"/>
    <w:rsid w:val="00D25C29"/>
    <w:rsid w:val="00D26246"/>
    <w:rsid w:val="00D277D5"/>
    <w:rsid w:val="00D339FF"/>
    <w:rsid w:val="00D40DC7"/>
    <w:rsid w:val="00D411DC"/>
    <w:rsid w:val="00D50B3E"/>
    <w:rsid w:val="00D52F74"/>
    <w:rsid w:val="00D57CBF"/>
    <w:rsid w:val="00D57E95"/>
    <w:rsid w:val="00D60C12"/>
    <w:rsid w:val="00D6136D"/>
    <w:rsid w:val="00D65024"/>
    <w:rsid w:val="00D71FEF"/>
    <w:rsid w:val="00D75FD7"/>
    <w:rsid w:val="00D80F76"/>
    <w:rsid w:val="00D81017"/>
    <w:rsid w:val="00D82CCF"/>
    <w:rsid w:val="00D82EF6"/>
    <w:rsid w:val="00D8426B"/>
    <w:rsid w:val="00DA0270"/>
    <w:rsid w:val="00DA1CE0"/>
    <w:rsid w:val="00DA2EAD"/>
    <w:rsid w:val="00DA2FC7"/>
    <w:rsid w:val="00DB04A0"/>
    <w:rsid w:val="00DB4732"/>
    <w:rsid w:val="00DB6DB4"/>
    <w:rsid w:val="00DC424B"/>
    <w:rsid w:val="00DC4C84"/>
    <w:rsid w:val="00DC6BB7"/>
    <w:rsid w:val="00DC7BCC"/>
    <w:rsid w:val="00DD292B"/>
    <w:rsid w:val="00DD3AEE"/>
    <w:rsid w:val="00DE0C96"/>
    <w:rsid w:val="00DE4118"/>
    <w:rsid w:val="00DE79B8"/>
    <w:rsid w:val="00DF09CE"/>
    <w:rsid w:val="00DF2AB1"/>
    <w:rsid w:val="00DF3755"/>
    <w:rsid w:val="00DF3A2E"/>
    <w:rsid w:val="00E000EF"/>
    <w:rsid w:val="00E05B5D"/>
    <w:rsid w:val="00E06837"/>
    <w:rsid w:val="00E1151F"/>
    <w:rsid w:val="00E1601E"/>
    <w:rsid w:val="00E2395B"/>
    <w:rsid w:val="00E33BAF"/>
    <w:rsid w:val="00E36005"/>
    <w:rsid w:val="00E361C3"/>
    <w:rsid w:val="00E43F54"/>
    <w:rsid w:val="00E50513"/>
    <w:rsid w:val="00E5377B"/>
    <w:rsid w:val="00E53BAA"/>
    <w:rsid w:val="00E55CD2"/>
    <w:rsid w:val="00E60118"/>
    <w:rsid w:val="00E61DC8"/>
    <w:rsid w:val="00E6305D"/>
    <w:rsid w:val="00E706DF"/>
    <w:rsid w:val="00E70F07"/>
    <w:rsid w:val="00E73D96"/>
    <w:rsid w:val="00E740C0"/>
    <w:rsid w:val="00E74F83"/>
    <w:rsid w:val="00E75DA9"/>
    <w:rsid w:val="00E75F1F"/>
    <w:rsid w:val="00E81321"/>
    <w:rsid w:val="00E8383C"/>
    <w:rsid w:val="00E8531E"/>
    <w:rsid w:val="00E869C3"/>
    <w:rsid w:val="00E91B52"/>
    <w:rsid w:val="00E91F68"/>
    <w:rsid w:val="00E924F8"/>
    <w:rsid w:val="00E9436F"/>
    <w:rsid w:val="00E94FB2"/>
    <w:rsid w:val="00EA00A4"/>
    <w:rsid w:val="00EA5581"/>
    <w:rsid w:val="00EA725D"/>
    <w:rsid w:val="00EA78A9"/>
    <w:rsid w:val="00EB06A7"/>
    <w:rsid w:val="00EB1FA5"/>
    <w:rsid w:val="00EB6311"/>
    <w:rsid w:val="00EB798C"/>
    <w:rsid w:val="00EC07B1"/>
    <w:rsid w:val="00EC34CF"/>
    <w:rsid w:val="00EC3AE2"/>
    <w:rsid w:val="00EC4E1A"/>
    <w:rsid w:val="00EC6667"/>
    <w:rsid w:val="00ED4BC8"/>
    <w:rsid w:val="00ED5FE7"/>
    <w:rsid w:val="00ED69DB"/>
    <w:rsid w:val="00ED7390"/>
    <w:rsid w:val="00EE366A"/>
    <w:rsid w:val="00EE6749"/>
    <w:rsid w:val="00EE70E5"/>
    <w:rsid w:val="00EF17F9"/>
    <w:rsid w:val="00EF3BD5"/>
    <w:rsid w:val="00EF4FD9"/>
    <w:rsid w:val="00EF6094"/>
    <w:rsid w:val="00EF656F"/>
    <w:rsid w:val="00F00EB2"/>
    <w:rsid w:val="00F02971"/>
    <w:rsid w:val="00F04094"/>
    <w:rsid w:val="00F04AD5"/>
    <w:rsid w:val="00F225E3"/>
    <w:rsid w:val="00F24078"/>
    <w:rsid w:val="00F27BC8"/>
    <w:rsid w:val="00F3276D"/>
    <w:rsid w:val="00F32D9F"/>
    <w:rsid w:val="00F46D96"/>
    <w:rsid w:val="00F473E2"/>
    <w:rsid w:val="00F501AF"/>
    <w:rsid w:val="00F51A63"/>
    <w:rsid w:val="00F5251E"/>
    <w:rsid w:val="00F52C22"/>
    <w:rsid w:val="00F562B2"/>
    <w:rsid w:val="00F56E96"/>
    <w:rsid w:val="00F6114A"/>
    <w:rsid w:val="00F6256F"/>
    <w:rsid w:val="00F625E4"/>
    <w:rsid w:val="00F626B5"/>
    <w:rsid w:val="00F70084"/>
    <w:rsid w:val="00F73D73"/>
    <w:rsid w:val="00F7536D"/>
    <w:rsid w:val="00F84049"/>
    <w:rsid w:val="00F92EC9"/>
    <w:rsid w:val="00F93025"/>
    <w:rsid w:val="00F942A2"/>
    <w:rsid w:val="00F948F6"/>
    <w:rsid w:val="00FA10FC"/>
    <w:rsid w:val="00FA4663"/>
    <w:rsid w:val="00FA4DC0"/>
    <w:rsid w:val="00FA723B"/>
    <w:rsid w:val="00FB45D4"/>
    <w:rsid w:val="00FB506A"/>
    <w:rsid w:val="00FB6D9D"/>
    <w:rsid w:val="00FB7621"/>
    <w:rsid w:val="00FD2D11"/>
    <w:rsid w:val="00FD2F14"/>
    <w:rsid w:val="00FE7EC0"/>
    <w:rsid w:val="00FF0E93"/>
    <w:rsid w:val="00FF18B4"/>
    <w:rsid w:val="00FF20B2"/>
    <w:rsid w:val="00FF2A01"/>
    <w:rsid w:val="00FF3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caption" w:semiHidden="1" w:unhideWhenUsed="1"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4DC0"/>
    <w:rPr>
      <w:sz w:val="24"/>
      <w:szCs w:val="24"/>
    </w:rPr>
  </w:style>
  <w:style w:type="paragraph" w:styleId="Heading1">
    <w:name w:val="heading 1"/>
    <w:basedOn w:val="Normal"/>
    <w:next w:val="Normal"/>
    <w:link w:val="Heading1Char"/>
    <w:uiPriority w:val="9"/>
    <w:qFormat/>
    <w:rsid w:val="00141878"/>
    <w:pPr>
      <w:outlineLvl w:val="0"/>
    </w:pPr>
    <w:rPr>
      <w:rFonts w:ascii="Arial" w:hAnsi="Arial" w:cs="Arial"/>
      <w:b/>
      <w:sz w:val="28"/>
      <w:szCs w:val="28"/>
    </w:rPr>
  </w:style>
  <w:style w:type="paragraph" w:styleId="Heading2">
    <w:name w:val="heading 2"/>
    <w:basedOn w:val="Normal"/>
    <w:next w:val="Normal"/>
    <w:link w:val="Heading2Char"/>
    <w:unhideWhenUsed/>
    <w:qFormat/>
    <w:rsid w:val="00FA4DC0"/>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205C83"/>
    <w:pPr>
      <w:keepNext/>
      <w:spacing w:before="240" w:after="60" w:line="264" w:lineRule="auto"/>
      <w:ind w:left="864" w:hanging="864"/>
      <w:outlineLvl w:val="3"/>
    </w:pPr>
    <w:rPr>
      <w:rFonts w:ascii="Calibri" w:eastAsia="Times" w:hAnsi="Calibri"/>
      <w:b/>
      <w:sz w:val="28"/>
      <w:szCs w:val="20"/>
    </w:rPr>
  </w:style>
  <w:style w:type="paragraph" w:styleId="Heading5">
    <w:name w:val="heading 5"/>
    <w:basedOn w:val="Normal"/>
    <w:next w:val="Normal"/>
    <w:link w:val="Heading5Char"/>
    <w:uiPriority w:val="99"/>
    <w:qFormat/>
    <w:rsid w:val="00205C83"/>
    <w:pPr>
      <w:spacing w:before="240" w:after="60" w:line="264" w:lineRule="auto"/>
      <w:ind w:left="1008" w:hanging="1008"/>
      <w:outlineLvl w:val="4"/>
    </w:pPr>
    <w:rPr>
      <w:rFonts w:ascii="Calibri" w:eastAsia="Times" w:hAnsi="Calibri"/>
      <w:b/>
      <w:i/>
      <w:sz w:val="26"/>
      <w:szCs w:val="20"/>
    </w:rPr>
  </w:style>
  <w:style w:type="paragraph" w:styleId="Heading6">
    <w:name w:val="heading 6"/>
    <w:basedOn w:val="Normal"/>
    <w:next w:val="Normal"/>
    <w:link w:val="Heading6Char"/>
    <w:uiPriority w:val="99"/>
    <w:qFormat/>
    <w:rsid w:val="00205C83"/>
    <w:pPr>
      <w:spacing w:before="240" w:after="60" w:line="264" w:lineRule="auto"/>
      <w:ind w:left="1152" w:hanging="1152"/>
      <w:outlineLvl w:val="5"/>
    </w:pPr>
    <w:rPr>
      <w:rFonts w:ascii="Calibri" w:eastAsia="Times" w:hAnsi="Calibri"/>
      <w:b/>
      <w:sz w:val="20"/>
      <w:szCs w:val="20"/>
    </w:rPr>
  </w:style>
  <w:style w:type="paragraph" w:styleId="Heading7">
    <w:name w:val="heading 7"/>
    <w:basedOn w:val="Normal"/>
    <w:next w:val="Normal"/>
    <w:link w:val="Heading7Char"/>
    <w:uiPriority w:val="99"/>
    <w:qFormat/>
    <w:rsid w:val="00205C83"/>
    <w:pPr>
      <w:spacing w:before="240" w:after="60" w:line="264" w:lineRule="auto"/>
      <w:ind w:left="1296" w:hanging="1296"/>
      <w:outlineLvl w:val="6"/>
    </w:pPr>
    <w:rPr>
      <w:rFonts w:ascii="Calibri" w:eastAsia="Times" w:hAnsi="Calibri"/>
      <w:szCs w:val="20"/>
    </w:rPr>
  </w:style>
  <w:style w:type="paragraph" w:styleId="Heading8">
    <w:name w:val="heading 8"/>
    <w:basedOn w:val="Normal"/>
    <w:next w:val="Normal"/>
    <w:link w:val="Heading8Char"/>
    <w:uiPriority w:val="99"/>
    <w:qFormat/>
    <w:rsid w:val="00205C83"/>
    <w:pPr>
      <w:spacing w:before="240" w:after="60" w:line="264" w:lineRule="auto"/>
      <w:ind w:left="1440" w:hanging="1440"/>
      <w:outlineLvl w:val="7"/>
    </w:pPr>
    <w:rPr>
      <w:rFonts w:ascii="Calibri" w:eastAsia="Times" w:hAnsi="Calibri"/>
      <w:i/>
      <w:szCs w:val="20"/>
    </w:rPr>
  </w:style>
  <w:style w:type="paragraph" w:styleId="Heading9">
    <w:name w:val="heading 9"/>
    <w:basedOn w:val="Normal"/>
    <w:next w:val="Normal"/>
    <w:link w:val="Heading9Char"/>
    <w:uiPriority w:val="99"/>
    <w:qFormat/>
    <w:rsid w:val="00205C83"/>
    <w:pPr>
      <w:spacing w:before="240" w:after="60" w:line="264" w:lineRule="auto"/>
      <w:ind w:left="1584" w:hanging="1584"/>
      <w:outlineLvl w:val="8"/>
    </w:pPr>
    <w:rPr>
      <w:rFonts w:ascii="Cambria" w:eastAsia="Times"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41878"/>
    <w:pPr>
      <w:jc w:val="center"/>
      <w:outlineLvl w:val="0"/>
    </w:pPr>
    <w:rPr>
      <w:rFonts w:ascii="Arial" w:hAnsi="Arial"/>
      <w:b/>
      <w:bCs/>
      <w:kern w:val="28"/>
      <w:sz w:val="28"/>
      <w:szCs w:val="28"/>
    </w:rPr>
  </w:style>
  <w:style w:type="character" w:customStyle="1" w:styleId="TitleChar">
    <w:name w:val="Title Char"/>
    <w:link w:val="Title"/>
    <w:rsid w:val="00141878"/>
    <w:rPr>
      <w:rFonts w:ascii="Arial" w:hAnsi="Arial"/>
      <w:b/>
      <w:bCs/>
      <w:kern w:val="28"/>
      <w:sz w:val="28"/>
      <w:szCs w:val="28"/>
    </w:rPr>
  </w:style>
  <w:style w:type="paragraph" w:customStyle="1" w:styleId="Paragraphnonumbers">
    <w:name w:val="Paragraph no numbers"/>
    <w:basedOn w:val="Normal"/>
    <w:uiPriority w:val="99"/>
    <w:qFormat/>
    <w:rsid w:val="0065458C"/>
    <w:pPr>
      <w:spacing w:before="240" w:after="240" w:line="276" w:lineRule="auto"/>
    </w:pPr>
    <w:rPr>
      <w:rFonts w:ascii="Arial" w:hAnsi="Arial"/>
    </w:rPr>
  </w:style>
  <w:style w:type="character" w:customStyle="1" w:styleId="Heading1Char">
    <w:name w:val="Heading 1 Char"/>
    <w:link w:val="Heading1"/>
    <w:uiPriority w:val="9"/>
    <w:rsid w:val="00141878"/>
    <w:rPr>
      <w:rFonts w:ascii="Arial" w:hAnsi="Arial" w:cs="Arial"/>
      <w:b/>
      <w:sz w:val="28"/>
      <w:szCs w:val="28"/>
    </w:rPr>
  </w:style>
  <w:style w:type="paragraph" w:styleId="ListParagraph">
    <w:name w:val="List Paragraph"/>
    <w:basedOn w:val="Normal"/>
    <w:uiPriority w:val="34"/>
    <w:qFormat/>
    <w:rsid w:val="005953E6"/>
    <w:pPr>
      <w:spacing w:after="240" w:line="276" w:lineRule="auto"/>
    </w:pPr>
    <w:rPr>
      <w:rFonts w:ascii="Arial" w:hAnsi="Arial" w:cs="Arial"/>
    </w:rPr>
  </w:style>
  <w:style w:type="paragraph" w:styleId="Header">
    <w:name w:val="header"/>
    <w:basedOn w:val="Normal"/>
    <w:link w:val="HeaderChar"/>
    <w:rsid w:val="0065458C"/>
    <w:pPr>
      <w:tabs>
        <w:tab w:val="center" w:pos="4513"/>
        <w:tab w:val="right" w:pos="9026"/>
      </w:tabs>
    </w:pPr>
  </w:style>
  <w:style w:type="character" w:customStyle="1" w:styleId="HeaderChar">
    <w:name w:val="Header Char"/>
    <w:link w:val="Header"/>
    <w:rsid w:val="0065458C"/>
    <w:rPr>
      <w:sz w:val="24"/>
      <w:szCs w:val="24"/>
    </w:rPr>
  </w:style>
  <w:style w:type="paragraph" w:styleId="Footer">
    <w:name w:val="footer"/>
    <w:basedOn w:val="Normal"/>
    <w:link w:val="FooterChar"/>
    <w:rsid w:val="0065458C"/>
    <w:pPr>
      <w:tabs>
        <w:tab w:val="center" w:pos="4513"/>
        <w:tab w:val="right" w:pos="9026"/>
      </w:tabs>
    </w:pPr>
  </w:style>
  <w:style w:type="character" w:customStyle="1" w:styleId="FooterChar">
    <w:name w:val="Footer Char"/>
    <w:link w:val="Footer"/>
    <w:rsid w:val="0065458C"/>
    <w:rPr>
      <w:sz w:val="24"/>
      <w:szCs w:val="24"/>
    </w:rPr>
  </w:style>
  <w:style w:type="paragraph" w:styleId="TOCHeading">
    <w:name w:val="TOC Heading"/>
    <w:basedOn w:val="Heading1"/>
    <w:next w:val="Normal"/>
    <w:uiPriority w:val="39"/>
    <w:semiHidden/>
    <w:unhideWhenUsed/>
    <w:qFormat/>
    <w:rsid w:val="00A82870"/>
    <w:pPr>
      <w:keepNext/>
      <w:keepLines/>
      <w:spacing w:before="480" w:line="276" w:lineRule="auto"/>
      <w:outlineLvl w:val="9"/>
    </w:pPr>
    <w:rPr>
      <w:rFonts w:ascii="Cambria" w:eastAsia="MS Gothic" w:hAnsi="Cambria" w:cs="Times New Roman"/>
      <w:bCs/>
      <w:color w:val="365F91"/>
      <w:lang w:val="en-US" w:eastAsia="ja-JP"/>
    </w:rPr>
  </w:style>
  <w:style w:type="paragraph" w:styleId="TOC1">
    <w:name w:val="toc 1"/>
    <w:basedOn w:val="Normal"/>
    <w:next w:val="Normal"/>
    <w:autoRedefine/>
    <w:uiPriority w:val="39"/>
    <w:rsid w:val="00A82870"/>
  </w:style>
  <w:style w:type="character" w:styleId="Hyperlink">
    <w:name w:val="Hyperlink"/>
    <w:uiPriority w:val="99"/>
    <w:unhideWhenUsed/>
    <w:rsid w:val="00A82870"/>
    <w:rPr>
      <w:color w:val="0000FF"/>
      <w:u w:val="single"/>
    </w:rPr>
  </w:style>
  <w:style w:type="character" w:customStyle="1" w:styleId="Heading2Char">
    <w:name w:val="Heading 2 Char"/>
    <w:link w:val="Heading2"/>
    <w:rsid w:val="00FA4DC0"/>
    <w:rPr>
      <w:rFonts w:ascii="Cambria" w:eastAsia="Times New Roman" w:hAnsi="Cambria" w:cs="Times New Roman"/>
      <w:b/>
      <w:bCs/>
      <w:i/>
      <w:iCs/>
      <w:sz w:val="28"/>
      <w:szCs w:val="28"/>
    </w:rPr>
  </w:style>
  <w:style w:type="character" w:styleId="CommentReference">
    <w:name w:val="annotation reference"/>
    <w:rsid w:val="00815BFB"/>
    <w:rPr>
      <w:sz w:val="16"/>
      <w:szCs w:val="16"/>
    </w:rPr>
  </w:style>
  <w:style w:type="paragraph" w:styleId="CommentText">
    <w:name w:val="annotation text"/>
    <w:basedOn w:val="Normal"/>
    <w:link w:val="CommentTextChar"/>
    <w:rsid w:val="00815BFB"/>
    <w:rPr>
      <w:sz w:val="20"/>
      <w:szCs w:val="20"/>
    </w:rPr>
  </w:style>
  <w:style w:type="character" w:customStyle="1" w:styleId="CommentTextChar">
    <w:name w:val="Comment Text Char"/>
    <w:basedOn w:val="DefaultParagraphFont"/>
    <w:link w:val="CommentText"/>
    <w:rsid w:val="00815BFB"/>
  </w:style>
  <w:style w:type="paragraph" w:styleId="CommentSubject">
    <w:name w:val="annotation subject"/>
    <w:basedOn w:val="CommentText"/>
    <w:next w:val="CommentText"/>
    <w:link w:val="CommentSubjectChar"/>
    <w:rsid w:val="00815BFB"/>
    <w:rPr>
      <w:b/>
      <w:bCs/>
    </w:rPr>
  </w:style>
  <w:style w:type="character" w:customStyle="1" w:styleId="CommentSubjectChar">
    <w:name w:val="Comment Subject Char"/>
    <w:link w:val="CommentSubject"/>
    <w:rsid w:val="00815BFB"/>
    <w:rPr>
      <w:b/>
      <w:bCs/>
    </w:rPr>
  </w:style>
  <w:style w:type="paragraph" w:styleId="BalloonText">
    <w:name w:val="Balloon Text"/>
    <w:basedOn w:val="Normal"/>
    <w:link w:val="BalloonTextChar"/>
    <w:rsid w:val="00815BFB"/>
    <w:rPr>
      <w:rFonts w:ascii="Tahoma" w:hAnsi="Tahoma" w:cs="Tahoma"/>
      <w:sz w:val="16"/>
      <w:szCs w:val="16"/>
    </w:rPr>
  </w:style>
  <w:style w:type="character" w:customStyle="1" w:styleId="BalloonTextChar">
    <w:name w:val="Balloon Text Char"/>
    <w:link w:val="BalloonText"/>
    <w:rsid w:val="00815BFB"/>
    <w:rPr>
      <w:rFonts w:ascii="Tahoma" w:hAnsi="Tahoma" w:cs="Tahoma"/>
      <w:sz w:val="16"/>
      <w:szCs w:val="16"/>
    </w:rPr>
  </w:style>
  <w:style w:type="paragraph" w:styleId="Bibliography">
    <w:name w:val="Bibliography"/>
    <w:basedOn w:val="Normal"/>
    <w:next w:val="Normal"/>
    <w:uiPriority w:val="37"/>
    <w:unhideWhenUsed/>
    <w:rsid w:val="00631F23"/>
  </w:style>
  <w:style w:type="table" w:styleId="TableGrid">
    <w:name w:val="Table Grid"/>
    <w:basedOn w:val="TableNormal"/>
    <w:uiPriority w:val="59"/>
    <w:rsid w:val="00C85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47B13"/>
    <w:pPr>
      <w:spacing w:after="100"/>
      <w:ind w:left="240"/>
    </w:pPr>
  </w:style>
  <w:style w:type="character" w:styleId="Emphasis">
    <w:name w:val="Emphasis"/>
    <w:basedOn w:val="DefaultParagraphFont"/>
    <w:uiPriority w:val="20"/>
    <w:qFormat/>
    <w:rsid w:val="002D3C5C"/>
    <w:rPr>
      <w:i/>
      <w:iCs/>
    </w:rPr>
  </w:style>
  <w:style w:type="character" w:customStyle="1" w:styleId="Heading4Char">
    <w:name w:val="Heading 4 Char"/>
    <w:basedOn w:val="DefaultParagraphFont"/>
    <w:link w:val="Heading4"/>
    <w:uiPriority w:val="99"/>
    <w:rsid w:val="00205C83"/>
    <w:rPr>
      <w:rFonts w:ascii="Calibri" w:eastAsia="Times" w:hAnsi="Calibri"/>
      <w:b/>
      <w:sz w:val="28"/>
    </w:rPr>
  </w:style>
  <w:style w:type="character" w:customStyle="1" w:styleId="Heading5Char">
    <w:name w:val="Heading 5 Char"/>
    <w:basedOn w:val="DefaultParagraphFont"/>
    <w:link w:val="Heading5"/>
    <w:uiPriority w:val="99"/>
    <w:rsid w:val="00205C83"/>
    <w:rPr>
      <w:rFonts w:ascii="Calibri" w:eastAsia="Times" w:hAnsi="Calibri"/>
      <w:b/>
      <w:i/>
      <w:sz w:val="26"/>
    </w:rPr>
  </w:style>
  <w:style w:type="character" w:customStyle="1" w:styleId="Heading6Char">
    <w:name w:val="Heading 6 Char"/>
    <w:basedOn w:val="DefaultParagraphFont"/>
    <w:link w:val="Heading6"/>
    <w:uiPriority w:val="99"/>
    <w:rsid w:val="00205C83"/>
    <w:rPr>
      <w:rFonts w:ascii="Calibri" w:eastAsia="Times" w:hAnsi="Calibri"/>
      <w:b/>
    </w:rPr>
  </w:style>
  <w:style w:type="character" w:customStyle="1" w:styleId="Heading7Char">
    <w:name w:val="Heading 7 Char"/>
    <w:basedOn w:val="DefaultParagraphFont"/>
    <w:link w:val="Heading7"/>
    <w:uiPriority w:val="99"/>
    <w:rsid w:val="00205C83"/>
    <w:rPr>
      <w:rFonts w:ascii="Calibri" w:eastAsia="Times" w:hAnsi="Calibri"/>
      <w:sz w:val="24"/>
    </w:rPr>
  </w:style>
  <w:style w:type="character" w:customStyle="1" w:styleId="Heading8Char">
    <w:name w:val="Heading 8 Char"/>
    <w:basedOn w:val="DefaultParagraphFont"/>
    <w:link w:val="Heading8"/>
    <w:uiPriority w:val="99"/>
    <w:rsid w:val="00205C83"/>
    <w:rPr>
      <w:rFonts w:ascii="Calibri" w:eastAsia="Times" w:hAnsi="Calibri"/>
      <w:i/>
      <w:sz w:val="24"/>
    </w:rPr>
  </w:style>
  <w:style w:type="character" w:customStyle="1" w:styleId="Heading9Char">
    <w:name w:val="Heading 9 Char"/>
    <w:basedOn w:val="DefaultParagraphFont"/>
    <w:link w:val="Heading9"/>
    <w:uiPriority w:val="99"/>
    <w:rsid w:val="00205C83"/>
    <w:rPr>
      <w:rFonts w:ascii="Cambria" w:eastAsia="Times" w:hAnsi="Cambria"/>
    </w:rPr>
  </w:style>
  <w:style w:type="paragraph" w:styleId="Revision">
    <w:name w:val="Revision"/>
    <w:hidden/>
    <w:uiPriority w:val="99"/>
    <w:semiHidden/>
    <w:rsid w:val="00E361C3"/>
    <w:rPr>
      <w:sz w:val="24"/>
      <w:szCs w:val="24"/>
    </w:rPr>
  </w:style>
  <w:style w:type="character" w:customStyle="1" w:styleId="apple-converted-space">
    <w:name w:val="apple-converted-space"/>
    <w:basedOn w:val="DefaultParagraphFont"/>
    <w:rsid w:val="00DE4118"/>
  </w:style>
  <w:style w:type="character" w:styleId="BookTitle">
    <w:name w:val="Book Title"/>
    <w:basedOn w:val="DefaultParagraphFont"/>
    <w:uiPriority w:val="33"/>
    <w:qFormat/>
    <w:rsid w:val="00B9703A"/>
    <w:rPr>
      <w:b/>
      <w:bCs/>
      <w:smallCaps/>
      <w:spacing w:val="5"/>
    </w:rPr>
  </w:style>
  <w:style w:type="table" w:styleId="LightList-Accent5">
    <w:name w:val="Light List Accent 5"/>
    <w:basedOn w:val="TableNormal"/>
    <w:uiPriority w:val="61"/>
    <w:rsid w:val="004F210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unhideWhenUsed/>
    <w:rsid w:val="004F2107"/>
    <w:rPr>
      <w:rFonts w:asciiTheme="minorHAnsi" w:eastAsiaTheme="minorHAnsi" w:hAnsiTheme="minorHAnsi" w:cstheme="minorBidi"/>
      <w:sz w:val="20"/>
      <w:szCs w:val="20"/>
      <w:lang w:eastAsia="en-US"/>
    </w:rPr>
  </w:style>
  <w:style w:type="character" w:customStyle="1" w:styleId="EndnoteTextChar">
    <w:name w:val="Endnote Text Char"/>
    <w:basedOn w:val="DefaultParagraphFont"/>
    <w:link w:val="EndnoteText"/>
    <w:uiPriority w:val="99"/>
    <w:rsid w:val="004F2107"/>
    <w:rPr>
      <w:rFonts w:asciiTheme="minorHAnsi" w:eastAsiaTheme="minorHAnsi" w:hAnsiTheme="minorHAnsi" w:cstheme="minorBidi"/>
      <w:lang w:eastAsia="en-US"/>
    </w:rPr>
  </w:style>
  <w:style w:type="character" w:styleId="EndnoteReference">
    <w:name w:val="endnote reference"/>
    <w:basedOn w:val="DefaultParagraphFont"/>
    <w:uiPriority w:val="99"/>
    <w:unhideWhenUsed/>
    <w:rsid w:val="004F2107"/>
    <w:rPr>
      <w:vertAlign w:val="superscript"/>
    </w:rPr>
  </w:style>
  <w:style w:type="paragraph" w:styleId="NormalWeb">
    <w:name w:val="Normal (Web)"/>
    <w:basedOn w:val="Normal"/>
    <w:uiPriority w:val="99"/>
    <w:unhideWhenUsed/>
    <w:rsid w:val="00E9436F"/>
    <w:pPr>
      <w:spacing w:before="100" w:beforeAutospacing="1" w:after="100" w:afterAutospacing="1"/>
    </w:pPr>
  </w:style>
  <w:style w:type="paragraph" w:styleId="FootnoteText">
    <w:name w:val="footnote text"/>
    <w:basedOn w:val="Normal"/>
    <w:link w:val="FootnoteTextChar"/>
    <w:rsid w:val="00405248"/>
    <w:rPr>
      <w:sz w:val="20"/>
      <w:szCs w:val="20"/>
    </w:rPr>
  </w:style>
  <w:style w:type="character" w:customStyle="1" w:styleId="FootnoteTextChar">
    <w:name w:val="Footnote Text Char"/>
    <w:basedOn w:val="DefaultParagraphFont"/>
    <w:link w:val="FootnoteText"/>
    <w:rsid w:val="00405248"/>
  </w:style>
  <w:style w:type="character" w:styleId="FootnoteReference">
    <w:name w:val="footnote reference"/>
    <w:basedOn w:val="DefaultParagraphFont"/>
    <w:rsid w:val="00405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caption" w:semiHidden="1" w:unhideWhenUsed="1"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4DC0"/>
    <w:rPr>
      <w:sz w:val="24"/>
      <w:szCs w:val="24"/>
    </w:rPr>
  </w:style>
  <w:style w:type="paragraph" w:styleId="Heading1">
    <w:name w:val="heading 1"/>
    <w:basedOn w:val="Normal"/>
    <w:next w:val="Normal"/>
    <w:link w:val="Heading1Char"/>
    <w:uiPriority w:val="9"/>
    <w:qFormat/>
    <w:rsid w:val="00141878"/>
    <w:pPr>
      <w:outlineLvl w:val="0"/>
    </w:pPr>
    <w:rPr>
      <w:rFonts w:ascii="Arial" w:hAnsi="Arial" w:cs="Arial"/>
      <w:b/>
      <w:sz w:val="28"/>
      <w:szCs w:val="28"/>
    </w:rPr>
  </w:style>
  <w:style w:type="paragraph" w:styleId="Heading2">
    <w:name w:val="heading 2"/>
    <w:basedOn w:val="Normal"/>
    <w:next w:val="Normal"/>
    <w:link w:val="Heading2Char"/>
    <w:unhideWhenUsed/>
    <w:qFormat/>
    <w:rsid w:val="00FA4DC0"/>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205C83"/>
    <w:pPr>
      <w:keepNext/>
      <w:spacing w:before="240" w:after="60" w:line="264" w:lineRule="auto"/>
      <w:ind w:left="864" w:hanging="864"/>
      <w:outlineLvl w:val="3"/>
    </w:pPr>
    <w:rPr>
      <w:rFonts w:ascii="Calibri" w:eastAsia="Times" w:hAnsi="Calibri"/>
      <w:b/>
      <w:sz w:val="28"/>
      <w:szCs w:val="20"/>
    </w:rPr>
  </w:style>
  <w:style w:type="paragraph" w:styleId="Heading5">
    <w:name w:val="heading 5"/>
    <w:basedOn w:val="Normal"/>
    <w:next w:val="Normal"/>
    <w:link w:val="Heading5Char"/>
    <w:uiPriority w:val="99"/>
    <w:qFormat/>
    <w:rsid w:val="00205C83"/>
    <w:pPr>
      <w:spacing w:before="240" w:after="60" w:line="264" w:lineRule="auto"/>
      <w:ind w:left="1008" w:hanging="1008"/>
      <w:outlineLvl w:val="4"/>
    </w:pPr>
    <w:rPr>
      <w:rFonts w:ascii="Calibri" w:eastAsia="Times" w:hAnsi="Calibri"/>
      <w:b/>
      <w:i/>
      <w:sz w:val="26"/>
      <w:szCs w:val="20"/>
    </w:rPr>
  </w:style>
  <w:style w:type="paragraph" w:styleId="Heading6">
    <w:name w:val="heading 6"/>
    <w:basedOn w:val="Normal"/>
    <w:next w:val="Normal"/>
    <w:link w:val="Heading6Char"/>
    <w:uiPriority w:val="99"/>
    <w:qFormat/>
    <w:rsid w:val="00205C83"/>
    <w:pPr>
      <w:spacing w:before="240" w:after="60" w:line="264" w:lineRule="auto"/>
      <w:ind w:left="1152" w:hanging="1152"/>
      <w:outlineLvl w:val="5"/>
    </w:pPr>
    <w:rPr>
      <w:rFonts w:ascii="Calibri" w:eastAsia="Times" w:hAnsi="Calibri"/>
      <w:b/>
      <w:sz w:val="20"/>
      <w:szCs w:val="20"/>
    </w:rPr>
  </w:style>
  <w:style w:type="paragraph" w:styleId="Heading7">
    <w:name w:val="heading 7"/>
    <w:basedOn w:val="Normal"/>
    <w:next w:val="Normal"/>
    <w:link w:val="Heading7Char"/>
    <w:uiPriority w:val="99"/>
    <w:qFormat/>
    <w:rsid w:val="00205C83"/>
    <w:pPr>
      <w:spacing w:before="240" w:after="60" w:line="264" w:lineRule="auto"/>
      <w:ind w:left="1296" w:hanging="1296"/>
      <w:outlineLvl w:val="6"/>
    </w:pPr>
    <w:rPr>
      <w:rFonts w:ascii="Calibri" w:eastAsia="Times" w:hAnsi="Calibri"/>
      <w:szCs w:val="20"/>
    </w:rPr>
  </w:style>
  <w:style w:type="paragraph" w:styleId="Heading8">
    <w:name w:val="heading 8"/>
    <w:basedOn w:val="Normal"/>
    <w:next w:val="Normal"/>
    <w:link w:val="Heading8Char"/>
    <w:uiPriority w:val="99"/>
    <w:qFormat/>
    <w:rsid w:val="00205C83"/>
    <w:pPr>
      <w:spacing w:before="240" w:after="60" w:line="264" w:lineRule="auto"/>
      <w:ind w:left="1440" w:hanging="1440"/>
      <w:outlineLvl w:val="7"/>
    </w:pPr>
    <w:rPr>
      <w:rFonts w:ascii="Calibri" w:eastAsia="Times" w:hAnsi="Calibri"/>
      <w:i/>
      <w:szCs w:val="20"/>
    </w:rPr>
  </w:style>
  <w:style w:type="paragraph" w:styleId="Heading9">
    <w:name w:val="heading 9"/>
    <w:basedOn w:val="Normal"/>
    <w:next w:val="Normal"/>
    <w:link w:val="Heading9Char"/>
    <w:uiPriority w:val="99"/>
    <w:qFormat/>
    <w:rsid w:val="00205C83"/>
    <w:pPr>
      <w:spacing w:before="240" w:after="60" w:line="264" w:lineRule="auto"/>
      <w:ind w:left="1584" w:hanging="1584"/>
      <w:outlineLvl w:val="8"/>
    </w:pPr>
    <w:rPr>
      <w:rFonts w:ascii="Cambria" w:eastAsia="Times"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41878"/>
    <w:pPr>
      <w:jc w:val="center"/>
      <w:outlineLvl w:val="0"/>
    </w:pPr>
    <w:rPr>
      <w:rFonts w:ascii="Arial" w:hAnsi="Arial"/>
      <w:b/>
      <w:bCs/>
      <w:kern w:val="28"/>
      <w:sz w:val="28"/>
      <w:szCs w:val="28"/>
    </w:rPr>
  </w:style>
  <w:style w:type="character" w:customStyle="1" w:styleId="TitleChar">
    <w:name w:val="Title Char"/>
    <w:link w:val="Title"/>
    <w:rsid w:val="00141878"/>
    <w:rPr>
      <w:rFonts w:ascii="Arial" w:hAnsi="Arial"/>
      <w:b/>
      <w:bCs/>
      <w:kern w:val="28"/>
      <w:sz w:val="28"/>
      <w:szCs w:val="28"/>
    </w:rPr>
  </w:style>
  <w:style w:type="paragraph" w:customStyle="1" w:styleId="Paragraphnonumbers">
    <w:name w:val="Paragraph no numbers"/>
    <w:basedOn w:val="Normal"/>
    <w:uiPriority w:val="99"/>
    <w:qFormat/>
    <w:rsid w:val="0065458C"/>
    <w:pPr>
      <w:spacing w:before="240" w:after="240" w:line="276" w:lineRule="auto"/>
    </w:pPr>
    <w:rPr>
      <w:rFonts w:ascii="Arial" w:hAnsi="Arial"/>
    </w:rPr>
  </w:style>
  <w:style w:type="character" w:customStyle="1" w:styleId="Heading1Char">
    <w:name w:val="Heading 1 Char"/>
    <w:link w:val="Heading1"/>
    <w:uiPriority w:val="9"/>
    <w:rsid w:val="00141878"/>
    <w:rPr>
      <w:rFonts w:ascii="Arial" w:hAnsi="Arial" w:cs="Arial"/>
      <w:b/>
      <w:sz w:val="28"/>
      <w:szCs w:val="28"/>
    </w:rPr>
  </w:style>
  <w:style w:type="paragraph" w:styleId="ListParagraph">
    <w:name w:val="List Paragraph"/>
    <w:basedOn w:val="Normal"/>
    <w:uiPriority w:val="34"/>
    <w:qFormat/>
    <w:rsid w:val="005953E6"/>
    <w:pPr>
      <w:spacing w:after="240" w:line="276" w:lineRule="auto"/>
    </w:pPr>
    <w:rPr>
      <w:rFonts w:ascii="Arial" w:hAnsi="Arial" w:cs="Arial"/>
    </w:rPr>
  </w:style>
  <w:style w:type="paragraph" w:styleId="Header">
    <w:name w:val="header"/>
    <w:basedOn w:val="Normal"/>
    <w:link w:val="HeaderChar"/>
    <w:rsid w:val="0065458C"/>
    <w:pPr>
      <w:tabs>
        <w:tab w:val="center" w:pos="4513"/>
        <w:tab w:val="right" w:pos="9026"/>
      </w:tabs>
    </w:pPr>
  </w:style>
  <w:style w:type="character" w:customStyle="1" w:styleId="HeaderChar">
    <w:name w:val="Header Char"/>
    <w:link w:val="Header"/>
    <w:rsid w:val="0065458C"/>
    <w:rPr>
      <w:sz w:val="24"/>
      <w:szCs w:val="24"/>
    </w:rPr>
  </w:style>
  <w:style w:type="paragraph" w:styleId="Footer">
    <w:name w:val="footer"/>
    <w:basedOn w:val="Normal"/>
    <w:link w:val="FooterChar"/>
    <w:rsid w:val="0065458C"/>
    <w:pPr>
      <w:tabs>
        <w:tab w:val="center" w:pos="4513"/>
        <w:tab w:val="right" w:pos="9026"/>
      </w:tabs>
    </w:pPr>
  </w:style>
  <w:style w:type="character" w:customStyle="1" w:styleId="FooterChar">
    <w:name w:val="Footer Char"/>
    <w:link w:val="Footer"/>
    <w:rsid w:val="0065458C"/>
    <w:rPr>
      <w:sz w:val="24"/>
      <w:szCs w:val="24"/>
    </w:rPr>
  </w:style>
  <w:style w:type="paragraph" w:styleId="TOCHeading">
    <w:name w:val="TOC Heading"/>
    <w:basedOn w:val="Heading1"/>
    <w:next w:val="Normal"/>
    <w:uiPriority w:val="39"/>
    <w:semiHidden/>
    <w:unhideWhenUsed/>
    <w:qFormat/>
    <w:rsid w:val="00A82870"/>
    <w:pPr>
      <w:keepNext/>
      <w:keepLines/>
      <w:spacing w:before="480" w:line="276" w:lineRule="auto"/>
      <w:outlineLvl w:val="9"/>
    </w:pPr>
    <w:rPr>
      <w:rFonts w:ascii="Cambria" w:eastAsia="MS Gothic" w:hAnsi="Cambria" w:cs="Times New Roman"/>
      <w:bCs/>
      <w:color w:val="365F91"/>
      <w:lang w:val="en-US" w:eastAsia="ja-JP"/>
    </w:rPr>
  </w:style>
  <w:style w:type="paragraph" w:styleId="TOC1">
    <w:name w:val="toc 1"/>
    <w:basedOn w:val="Normal"/>
    <w:next w:val="Normal"/>
    <w:autoRedefine/>
    <w:uiPriority w:val="39"/>
    <w:rsid w:val="00A82870"/>
  </w:style>
  <w:style w:type="character" w:styleId="Hyperlink">
    <w:name w:val="Hyperlink"/>
    <w:uiPriority w:val="99"/>
    <w:unhideWhenUsed/>
    <w:rsid w:val="00A82870"/>
    <w:rPr>
      <w:color w:val="0000FF"/>
      <w:u w:val="single"/>
    </w:rPr>
  </w:style>
  <w:style w:type="character" w:customStyle="1" w:styleId="Heading2Char">
    <w:name w:val="Heading 2 Char"/>
    <w:link w:val="Heading2"/>
    <w:rsid w:val="00FA4DC0"/>
    <w:rPr>
      <w:rFonts w:ascii="Cambria" w:eastAsia="Times New Roman" w:hAnsi="Cambria" w:cs="Times New Roman"/>
      <w:b/>
      <w:bCs/>
      <w:i/>
      <w:iCs/>
      <w:sz w:val="28"/>
      <w:szCs w:val="28"/>
    </w:rPr>
  </w:style>
  <w:style w:type="character" w:styleId="CommentReference">
    <w:name w:val="annotation reference"/>
    <w:rsid w:val="00815BFB"/>
    <w:rPr>
      <w:sz w:val="16"/>
      <w:szCs w:val="16"/>
    </w:rPr>
  </w:style>
  <w:style w:type="paragraph" w:styleId="CommentText">
    <w:name w:val="annotation text"/>
    <w:basedOn w:val="Normal"/>
    <w:link w:val="CommentTextChar"/>
    <w:rsid w:val="00815BFB"/>
    <w:rPr>
      <w:sz w:val="20"/>
      <w:szCs w:val="20"/>
    </w:rPr>
  </w:style>
  <w:style w:type="character" w:customStyle="1" w:styleId="CommentTextChar">
    <w:name w:val="Comment Text Char"/>
    <w:basedOn w:val="DefaultParagraphFont"/>
    <w:link w:val="CommentText"/>
    <w:rsid w:val="00815BFB"/>
  </w:style>
  <w:style w:type="paragraph" w:styleId="CommentSubject">
    <w:name w:val="annotation subject"/>
    <w:basedOn w:val="CommentText"/>
    <w:next w:val="CommentText"/>
    <w:link w:val="CommentSubjectChar"/>
    <w:rsid w:val="00815BFB"/>
    <w:rPr>
      <w:b/>
      <w:bCs/>
    </w:rPr>
  </w:style>
  <w:style w:type="character" w:customStyle="1" w:styleId="CommentSubjectChar">
    <w:name w:val="Comment Subject Char"/>
    <w:link w:val="CommentSubject"/>
    <w:rsid w:val="00815BFB"/>
    <w:rPr>
      <w:b/>
      <w:bCs/>
    </w:rPr>
  </w:style>
  <w:style w:type="paragraph" w:styleId="BalloonText">
    <w:name w:val="Balloon Text"/>
    <w:basedOn w:val="Normal"/>
    <w:link w:val="BalloonTextChar"/>
    <w:rsid w:val="00815BFB"/>
    <w:rPr>
      <w:rFonts w:ascii="Tahoma" w:hAnsi="Tahoma" w:cs="Tahoma"/>
      <w:sz w:val="16"/>
      <w:szCs w:val="16"/>
    </w:rPr>
  </w:style>
  <w:style w:type="character" w:customStyle="1" w:styleId="BalloonTextChar">
    <w:name w:val="Balloon Text Char"/>
    <w:link w:val="BalloonText"/>
    <w:rsid w:val="00815BFB"/>
    <w:rPr>
      <w:rFonts w:ascii="Tahoma" w:hAnsi="Tahoma" w:cs="Tahoma"/>
      <w:sz w:val="16"/>
      <w:szCs w:val="16"/>
    </w:rPr>
  </w:style>
  <w:style w:type="paragraph" w:styleId="Bibliography">
    <w:name w:val="Bibliography"/>
    <w:basedOn w:val="Normal"/>
    <w:next w:val="Normal"/>
    <w:uiPriority w:val="37"/>
    <w:unhideWhenUsed/>
    <w:rsid w:val="00631F23"/>
  </w:style>
  <w:style w:type="table" w:styleId="TableGrid">
    <w:name w:val="Table Grid"/>
    <w:basedOn w:val="TableNormal"/>
    <w:uiPriority w:val="59"/>
    <w:rsid w:val="00C85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47B13"/>
    <w:pPr>
      <w:spacing w:after="100"/>
      <w:ind w:left="240"/>
    </w:pPr>
  </w:style>
  <w:style w:type="character" w:styleId="Emphasis">
    <w:name w:val="Emphasis"/>
    <w:basedOn w:val="DefaultParagraphFont"/>
    <w:uiPriority w:val="20"/>
    <w:qFormat/>
    <w:rsid w:val="002D3C5C"/>
    <w:rPr>
      <w:i/>
      <w:iCs/>
    </w:rPr>
  </w:style>
  <w:style w:type="character" w:customStyle="1" w:styleId="Heading4Char">
    <w:name w:val="Heading 4 Char"/>
    <w:basedOn w:val="DefaultParagraphFont"/>
    <w:link w:val="Heading4"/>
    <w:uiPriority w:val="99"/>
    <w:rsid w:val="00205C83"/>
    <w:rPr>
      <w:rFonts w:ascii="Calibri" w:eastAsia="Times" w:hAnsi="Calibri"/>
      <w:b/>
      <w:sz w:val="28"/>
    </w:rPr>
  </w:style>
  <w:style w:type="character" w:customStyle="1" w:styleId="Heading5Char">
    <w:name w:val="Heading 5 Char"/>
    <w:basedOn w:val="DefaultParagraphFont"/>
    <w:link w:val="Heading5"/>
    <w:uiPriority w:val="99"/>
    <w:rsid w:val="00205C83"/>
    <w:rPr>
      <w:rFonts w:ascii="Calibri" w:eastAsia="Times" w:hAnsi="Calibri"/>
      <w:b/>
      <w:i/>
      <w:sz w:val="26"/>
    </w:rPr>
  </w:style>
  <w:style w:type="character" w:customStyle="1" w:styleId="Heading6Char">
    <w:name w:val="Heading 6 Char"/>
    <w:basedOn w:val="DefaultParagraphFont"/>
    <w:link w:val="Heading6"/>
    <w:uiPriority w:val="99"/>
    <w:rsid w:val="00205C83"/>
    <w:rPr>
      <w:rFonts w:ascii="Calibri" w:eastAsia="Times" w:hAnsi="Calibri"/>
      <w:b/>
    </w:rPr>
  </w:style>
  <w:style w:type="character" w:customStyle="1" w:styleId="Heading7Char">
    <w:name w:val="Heading 7 Char"/>
    <w:basedOn w:val="DefaultParagraphFont"/>
    <w:link w:val="Heading7"/>
    <w:uiPriority w:val="99"/>
    <w:rsid w:val="00205C83"/>
    <w:rPr>
      <w:rFonts w:ascii="Calibri" w:eastAsia="Times" w:hAnsi="Calibri"/>
      <w:sz w:val="24"/>
    </w:rPr>
  </w:style>
  <w:style w:type="character" w:customStyle="1" w:styleId="Heading8Char">
    <w:name w:val="Heading 8 Char"/>
    <w:basedOn w:val="DefaultParagraphFont"/>
    <w:link w:val="Heading8"/>
    <w:uiPriority w:val="99"/>
    <w:rsid w:val="00205C83"/>
    <w:rPr>
      <w:rFonts w:ascii="Calibri" w:eastAsia="Times" w:hAnsi="Calibri"/>
      <w:i/>
      <w:sz w:val="24"/>
    </w:rPr>
  </w:style>
  <w:style w:type="character" w:customStyle="1" w:styleId="Heading9Char">
    <w:name w:val="Heading 9 Char"/>
    <w:basedOn w:val="DefaultParagraphFont"/>
    <w:link w:val="Heading9"/>
    <w:uiPriority w:val="99"/>
    <w:rsid w:val="00205C83"/>
    <w:rPr>
      <w:rFonts w:ascii="Cambria" w:eastAsia="Times" w:hAnsi="Cambria"/>
    </w:rPr>
  </w:style>
  <w:style w:type="paragraph" w:styleId="Revision">
    <w:name w:val="Revision"/>
    <w:hidden/>
    <w:uiPriority w:val="99"/>
    <w:semiHidden/>
    <w:rsid w:val="00E361C3"/>
    <w:rPr>
      <w:sz w:val="24"/>
      <w:szCs w:val="24"/>
    </w:rPr>
  </w:style>
  <w:style w:type="character" w:customStyle="1" w:styleId="apple-converted-space">
    <w:name w:val="apple-converted-space"/>
    <w:basedOn w:val="DefaultParagraphFont"/>
    <w:rsid w:val="00DE4118"/>
  </w:style>
  <w:style w:type="character" w:styleId="BookTitle">
    <w:name w:val="Book Title"/>
    <w:basedOn w:val="DefaultParagraphFont"/>
    <w:uiPriority w:val="33"/>
    <w:qFormat/>
    <w:rsid w:val="00B9703A"/>
    <w:rPr>
      <w:b/>
      <w:bCs/>
      <w:smallCaps/>
      <w:spacing w:val="5"/>
    </w:rPr>
  </w:style>
  <w:style w:type="table" w:styleId="LightList-Accent5">
    <w:name w:val="Light List Accent 5"/>
    <w:basedOn w:val="TableNormal"/>
    <w:uiPriority w:val="61"/>
    <w:rsid w:val="004F210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unhideWhenUsed/>
    <w:rsid w:val="004F2107"/>
    <w:rPr>
      <w:rFonts w:asciiTheme="minorHAnsi" w:eastAsiaTheme="minorHAnsi" w:hAnsiTheme="minorHAnsi" w:cstheme="minorBidi"/>
      <w:sz w:val="20"/>
      <w:szCs w:val="20"/>
      <w:lang w:eastAsia="en-US"/>
    </w:rPr>
  </w:style>
  <w:style w:type="character" w:customStyle="1" w:styleId="EndnoteTextChar">
    <w:name w:val="Endnote Text Char"/>
    <w:basedOn w:val="DefaultParagraphFont"/>
    <w:link w:val="EndnoteText"/>
    <w:uiPriority w:val="99"/>
    <w:rsid w:val="004F2107"/>
    <w:rPr>
      <w:rFonts w:asciiTheme="minorHAnsi" w:eastAsiaTheme="minorHAnsi" w:hAnsiTheme="minorHAnsi" w:cstheme="minorBidi"/>
      <w:lang w:eastAsia="en-US"/>
    </w:rPr>
  </w:style>
  <w:style w:type="character" w:styleId="EndnoteReference">
    <w:name w:val="endnote reference"/>
    <w:basedOn w:val="DefaultParagraphFont"/>
    <w:uiPriority w:val="99"/>
    <w:unhideWhenUsed/>
    <w:rsid w:val="004F2107"/>
    <w:rPr>
      <w:vertAlign w:val="superscript"/>
    </w:rPr>
  </w:style>
  <w:style w:type="paragraph" w:styleId="NormalWeb">
    <w:name w:val="Normal (Web)"/>
    <w:basedOn w:val="Normal"/>
    <w:uiPriority w:val="99"/>
    <w:unhideWhenUsed/>
    <w:rsid w:val="00E9436F"/>
    <w:pPr>
      <w:spacing w:before="100" w:beforeAutospacing="1" w:after="100" w:afterAutospacing="1"/>
    </w:pPr>
  </w:style>
  <w:style w:type="paragraph" w:styleId="FootnoteText">
    <w:name w:val="footnote text"/>
    <w:basedOn w:val="Normal"/>
    <w:link w:val="FootnoteTextChar"/>
    <w:rsid w:val="00405248"/>
    <w:rPr>
      <w:sz w:val="20"/>
      <w:szCs w:val="20"/>
    </w:rPr>
  </w:style>
  <w:style w:type="character" w:customStyle="1" w:styleId="FootnoteTextChar">
    <w:name w:val="Footnote Text Char"/>
    <w:basedOn w:val="DefaultParagraphFont"/>
    <w:link w:val="FootnoteText"/>
    <w:rsid w:val="00405248"/>
  </w:style>
  <w:style w:type="character" w:styleId="FootnoteReference">
    <w:name w:val="footnote reference"/>
    <w:basedOn w:val="DefaultParagraphFont"/>
    <w:rsid w:val="00405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986">
      <w:bodyDiv w:val="1"/>
      <w:marLeft w:val="0"/>
      <w:marRight w:val="0"/>
      <w:marTop w:val="0"/>
      <w:marBottom w:val="0"/>
      <w:divBdr>
        <w:top w:val="none" w:sz="0" w:space="0" w:color="auto"/>
        <w:left w:val="none" w:sz="0" w:space="0" w:color="auto"/>
        <w:bottom w:val="none" w:sz="0" w:space="0" w:color="auto"/>
        <w:right w:val="none" w:sz="0" w:space="0" w:color="auto"/>
      </w:divBdr>
      <w:divsChild>
        <w:div w:id="592712045">
          <w:marLeft w:val="547"/>
          <w:marRight w:val="0"/>
          <w:marTop w:val="48"/>
          <w:marBottom w:val="0"/>
          <w:divBdr>
            <w:top w:val="none" w:sz="0" w:space="0" w:color="auto"/>
            <w:left w:val="none" w:sz="0" w:space="0" w:color="auto"/>
            <w:bottom w:val="none" w:sz="0" w:space="0" w:color="auto"/>
            <w:right w:val="none" w:sz="0" w:space="0" w:color="auto"/>
          </w:divBdr>
        </w:div>
      </w:divsChild>
    </w:div>
    <w:div w:id="200020068">
      <w:bodyDiv w:val="1"/>
      <w:marLeft w:val="0"/>
      <w:marRight w:val="0"/>
      <w:marTop w:val="0"/>
      <w:marBottom w:val="0"/>
      <w:divBdr>
        <w:top w:val="none" w:sz="0" w:space="0" w:color="auto"/>
        <w:left w:val="none" w:sz="0" w:space="0" w:color="auto"/>
        <w:bottom w:val="none" w:sz="0" w:space="0" w:color="auto"/>
        <w:right w:val="none" w:sz="0" w:space="0" w:color="auto"/>
      </w:divBdr>
    </w:div>
    <w:div w:id="318921414">
      <w:bodyDiv w:val="1"/>
      <w:marLeft w:val="0"/>
      <w:marRight w:val="0"/>
      <w:marTop w:val="0"/>
      <w:marBottom w:val="0"/>
      <w:divBdr>
        <w:top w:val="none" w:sz="0" w:space="0" w:color="auto"/>
        <w:left w:val="none" w:sz="0" w:space="0" w:color="auto"/>
        <w:bottom w:val="none" w:sz="0" w:space="0" w:color="auto"/>
        <w:right w:val="none" w:sz="0" w:space="0" w:color="auto"/>
      </w:divBdr>
      <w:divsChild>
        <w:div w:id="863253531">
          <w:marLeft w:val="806"/>
          <w:marRight w:val="0"/>
          <w:marTop w:val="96"/>
          <w:marBottom w:val="0"/>
          <w:divBdr>
            <w:top w:val="none" w:sz="0" w:space="0" w:color="auto"/>
            <w:left w:val="none" w:sz="0" w:space="0" w:color="auto"/>
            <w:bottom w:val="none" w:sz="0" w:space="0" w:color="auto"/>
            <w:right w:val="none" w:sz="0" w:space="0" w:color="auto"/>
          </w:divBdr>
        </w:div>
      </w:divsChild>
    </w:div>
    <w:div w:id="355933600">
      <w:bodyDiv w:val="1"/>
      <w:marLeft w:val="0"/>
      <w:marRight w:val="0"/>
      <w:marTop w:val="0"/>
      <w:marBottom w:val="0"/>
      <w:divBdr>
        <w:top w:val="none" w:sz="0" w:space="0" w:color="auto"/>
        <w:left w:val="none" w:sz="0" w:space="0" w:color="auto"/>
        <w:bottom w:val="none" w:sz="0" w:space="0" w:color="auto"/>
        <w:right w:val="none" w:sz="0" w:space="0" w:color="auto"/>
      </w:divBdr>
      <w:divsChild>
        <w:div w:id="1543009536">
          <w:marLeft w:val="446"/>
          <w:marRight w:val="0"/>
          <w:marTop w:val="0"/>
          <w:marBottom w:val="0"/>
          <w:divBdr>
            <w:top w:val="none" w:sz="0" w:space="0" w:color="auto"/>
            <w:left w:val="none" w:sz="0" w:space="0" w:color="auto"/>
            <w:bottom w:val="none" w:sz="0" w:space="0" w:color="auto"/>
            <w:right w:val="none" w:sz="0" w:space="0" w:color="auto"/>
          </w:divBdr>
        </w:div>
        <w:div w:id="2012099134">
          <w:marLeft w:val="446"/>
          <w:marRight w:val="0"/>
          <w:marTop w:val="0"/>
          <w:marBottom w:val="0"/>
          <w:divBdr>
            <w:top w:val="none" w:sz="0" w:space="0" w:color="auto"/>
            <w:left w:val="none" w:sz="0" w:space="0" w:color="auto"/>
            <w:bottom w:val="none" w:sz="0" w:space="0" w:color="auto"/>
            <w:right w:val="none" w:sz="0" w:space="0" w:color="auto"/>
          </w:divBdr>
        </w:div>
      </w:divsChild>
    </w:div>
    <w:div w:id="437725761">
      <w:bodyDiv w:val="1"/>
      <w:marLeft w:val="0"/>
      <w:marRight w:val="0"/>
      <w:marTop w:val="0"/>
      <w:marBottom w:val="0"/>
      <w:divBdr>
        <w:top w:val="none" w:sz="0" w:space="0" w:color="auto"/>
        <w:left w:val="none" w:sz="0" w:space="0" w:color="auto"/>
        <w:bottom w:val="none" w:sz="0" w:space="0" w:color="auto"/>
        <w:right w:val="none" w:sz="0" w:space="0" w:color="auto"/>
      </w:divBdr>
    </w:div>
    <w:div w:id="654380519">
      <w:bodyDiv w:val="1"/>
      <w:marLeft w:val="0"/>
      <w:marRight w:val="0"/>
      <w:marTop w:val="0"/>
      <w:marBottom w:val="0"/>
      <w:divBdr>
        <w:top w:val="none" w:sz="0" w:space="0" w:color="auto"/>
        <w:left w:val="none" w:sz="0" w:space="0" w:color="auto"/>
        <w:bottom w:val="none" w:sz="0" w:space="0" w:color="auto"/>
        <w:right w:val="none" w:sz="0" w:space="0" w:color="auto"/>
      </w:divBdr>
      <w:divsChild>
        <w:div w:id="1429348624">
          <w:marLeft w:val="446"/>
          <w:marRight w:val="0"/>
          <w:marTop w:val="0"/>
          <w:marBottom w:val="0"/>
          <w:divBdr>
            <w:top w:val="none" w:sz="0" w:space="0" w:color="auto"/>
            <w:left w:val="none" w:sz="0" w:space="0" w:color="auto"/>
            <w:bottom w:val="none" w:sz="0" w:space="0" w:color="auto"/>
            <w:right w:val="none" w:sz="0" w:space="0" w:color="auto"/>
          </w:divBdr>
        </w:div>
        <w:div w:id="1346636119">
          <w:marLeft w:val="446"/>
          <w:marRight w:val="0"/>
          <w:marTop w:val="0"/>
          <w:marBottom w:val="0"/>
          <w:divBdr>
            <w:top w:val="none" w:sz="0" w:space="0" w:color="auto"/>
            <w:left w:val="none" w:sz="0" w:space="0" w:color="auto"/>
            <w:bottom w:val="none" w:sz="0" w:space="0" w:color="auto"/>
            <w:right w:val="none" w:sz="0" w:space="0" w:color="auto"/>
          </w:divBdr>
        </w:div>
        <w:div w:id="1308703643">
          <w:marLeft w:val="446"/>
          <w:marRight w:val="0"/>
          <w:marTop w:val="0"/>
          <w:marBottom w:val="0"/>
          <w:divBdr>
            <w:top w:val="none" w:sz="0" w:space="0" w:color="auto"/>
            <w:left w:val="none" w:sz="0" w:space="0" w:color="auto"/>
            <w:bottom w:val="none" w:sz="0" w:space="0" w:color="auto"/>
            <w:right w:val="none" w:sz="0" w:space="0" w:color="auto"/>
          </w:divBdr>
        </w:div>
        <w:div w:id="654456820">
          <w:marLeft w:val="446"/>
          <w:marRight w:val="0"/>
          <w:marTop w:val="0"/>
          <w:marBottom w:val="0"/>
          <w:divBdr>
            <w:top w:val="none" w:sz="0" w:space="0" w:color="auto"/>
            <w:left w:val="none" w:sz="0" w:space="0" w:color="auto"/>
            <w:bottom w:val="none" w:sz="0" w:space="0" w:color="auto"/>
            <w:right w:val="none" w:sz="0" w:space="0" w:color="auto"/>
          </w:divBdr>
        </w:div>
        <w:div w:id="590743776">
          <w:marLeft w:val="446"/>
          <w:marRight w:val="0"/>
          <w:marTop w:val="0"/>
          <w:marBottom w:val="0"/>
          <w:divBdr>
            <w:top w:val="none" w:sz="0" w:space="0" w:color="auto"/>
            <w:left w:val="none" w:sz="0" w:space="0" w:color="auto"/>
            <w:bottom w:val="none" w:sz="0" w:space="0" w:color="auto"/>
            <w:right w:val="none" w:sz="0" w:space="0" w:color="auto"/>
          </w:divBdr>
        </w:div>
        <w:div w:id="628783758">
          <w:marLeft w:val="446"/>
          <w:marRight w:val="0"/>
          <w:marTop w:val="0"/>
          <w:marBottom w:val="0"/>
          <w:divBdr>
            <w:top w:val="none" w:sz="0" w:space="0" w:color="auto"/>
            <w:left w:val="none" w:sz="0" w:space="0" w:color="auto"/>
            <w:bottom w:val="none" w:sz="0" w:space="0" w:color="auto"/>
            <w:right w:val="none" w:sz="0" w:space="0" w:color="auto"/>
          </w:divBdr>
        </w:div>
        <w:div w:id="1864904338">
          <w:marLeft w:val="446"/>
          <w:marRight w:val="0"/>
          <w:marTop w:val="0"/>
          <w:marBottom w:val="0"/>
          <w:divBdr>
            <w:top w:val="none" w:sz="0" w:space="0" w:color="auto"/>
            <w:left w:val="none" w:sz="0" w:space="0" w:color="auto"/>
            <w:bottom w:val="none" w:sz="0" w:space="0" w:color="auto"/>
            <w:right w:val="none" w:sz="0" w:space="0" w:color="auto"/>
          </w:divBdr>
        </w:div>
      </w:divsChild>
    </w:div>
    <w:div w:id="757554982">
      <w:bodyDiv w:val="1"/>
      <w:marLeft w:val="0"/>
      <w:marRight w:val="0"/>
      <w:marTop w:val="0"/>
      <w:marBottom w:val="0"/>
      <w:divBdr>
        <w:top w:val="none" w:sz="0" w:space="0" w:color="auto"/>
        <w:left w:val="none" w:sz="0" w:space="0" w:color="auto"/>
        <w:bottom w:val="none" w:sz="0" w:space="0" w:color="auto"/>
        <w:right w:val="none" w:sz="0" w:space="0" w:color="auto"/>
      </w:divBdr>
    </w:div>
    <w:div w:id="843977364">
      <w:bodyDiv w:val="1"/>
      <w:marLeft w:val="0"/>
      <w:marRight w:val="0"/>
      <w:marTop w:val="0"/>
      <w:marBottom w:val="0"/>
      <w:divBdr>
        <w:top w:val="none" w:sz="0" w:space="0" w:color="auto"/>
        <w:left w:val="none" w:sz="0" w:space="0" w:color="auto"/>
        <w:bottom w:val="none" w:sz="0" w:space="0" w:color="auto"/>
        <w:right w:val="none" w:sz="0" w:space="0" w:color="auto"/>
      </w:divBdr>
    </w:div>
    <w:div w:id="931090745">
      <w:bodyDiv w:val="1"/>
      <w:marLeft w:val="0"/>
      <w:marRight w:val="0"/>
      <w:marTop w:val="0"/>
      <w:marBottom w:val="0"/>
      <w:divBdr>
        <w:top w:val="none" w:sz="0" w:space="0" w:color="auto"/>
        <w:left w:val="none" w:sz="0" w:space="0" w:color="auto"/>
        <w:bottom w:val="none" w:sz="0" w:space="0" w:color="auto"/>
        <w:right w:val="none" w:sz="0" w:space="0" w:color="auto"/>
      </w:divBdr>
    </w:div>
    <w:div w:id="1418090062">
      <w:bodyDiv w:val="1"/>
      <w:marLeft w:val="0"/>
      <w:marRight w:val="0"/>
      <w:marTop w:val="0"/>
      <w:marBottom w:val="0"/>
      <w:divBdr>
        <w:top w:val="none" w:sz="0" w:space="0" w:color="auto"/>
        <w:left w:val="none" w:sz="0" w:space="0" w:color="auto"/>
        <w:bottom w:val="none" w:sz="0" w:space="0" w:color="auto"/>
        <w:right w:val="none" w:sz="0" w:space="0" w:color="auto"/>
      </w:divBdr>
      <w:divsChild>
        <w:div w:id="1798598430">
          <w:marLeft w:val="446"/>
          <w:marRight w:val="0"/>
          <w:marTop w:val="0"/>
          <w:marBottom w:val="0"/>
          <w:divBdr>
            <w:top w:val="none" w:sz="0" w:space="0" w:color="auto"/>
            <w:left w:val="none" w:sz="0" w:space="0" w:color="auto"/>
            <w:bottom w:val="none" w:sz="0" w:space="0" w:color="auto"/>
            <w:right w:val="none" w:sz="0" w:space="0" w:color="auto"/>
          </w:divBdr>
        </w:div>
        <w:div w:id="1478108453">
          <w:marLeft w:val="446"/>
          <w:marRight w:val="0"/>
          <w:marTop w:val="0"/>
          <w:marBottom w:val="0"/>
          <w:divBdr>
            <w:top w:val="none" w:sz="0" w:space="0" w:color="auto"/>
            <w:left w:val="none" w:sz="0" w:space="0" w:color="auto"/>
            <w:bottom w:val="none" w:sz="0" w:space="0" w:color="auto"/>
            <w:right w:val="none" w:sz="0" w:space="0" w:color="auto"/>
          </w:divBdr>
        </w:div>
        <w:div w:id="826898499">
          <w:marLeft w:val="446"/>
          <w:marRight w:val="0"/>
          <w:marTop w:val="0"/>
          <w:marBottom w:val="0"/>
          <w:divBdr>
            <w:top w:val="none" w:sz="0" w:space="0" w:color="auto"/>
            <w:left w:val="none" w:sz="0" w:space="0" w:color="auto"/>
            <w:bottom w:val="none" w:sz="0" w:space="0" w:color="auto"/>
            <w:right w:val="none" w:sz="0" w:space="0" w:color="auto"/>
          </w:divBdr>
        </w:div>
        <w:div w:id="182324027">
          <w:marLeft w:val="446"/>
          <w:marRight w:val="0"/>
          <w:marTop w:val="0"/>
          <w:marBottom w:val="0"/>
          <w:divBdr>
            <w:top w:val="none" w:sz="0" w:space="0" w:color="auto"/>
            <w:left w:val="none" w:sz="0" w:space="0" w:color="auto"/>
            <w:bottom w:val="none" w:sz="0" w:space="0" w:color="auto"/>
            <w:right w:val="none" w:sz="0" w:space="0" w:color="auto"/>
          </w:divBdr>
        </w:div>
        <w:div w:id="1055205127">
          <w:marLeft w:val="446"/>
          <w:marRight w:val="0"/>
          <w:marTop w:val="0"/>
          <w:marBottom w:val="0"/>
          <w:divBdr>
            <w:top w:val="none" w:sz="0" w:space="0" w:color="auto"/>
            <w:left w:val="none" w:sz="0" w:space="0" w:color="auto"/>
            <w:bottom w:val="none" w:sz="0" w:space="0" w:color="auto"/>
            <w:right w:val="none" w:sz="0" w:space="0" w:color="auto"/>
          </w:divBdr>
        </w:div>
      </w:divsChild>
    </w:div>
    <w:div w:id="1960843706">
      <w:bodyDiv w:val="1"/>
      <w:marLeft w:val="0"/>
      <w:marRight w:val="0"/>
      <w:marTop w:val="0"/>
      <w:marBottom w:val="0"/>
      <w:divBdr>
        <w:top w:val="none" w:sz="0" w:space="0" w:color="auto"/>
        <w:left w:val="none" w:sz="0" w:space="0" w:color="auto"/>
        <w:bottom w:val="none" w:sz="0" w:space="0" w:color="auto"/>
        <w:right w:val="none" w:sz="0" w:space="0" w:color="auto"/>
      </w:divBdr>
      <w:divsChild>
        <w:div w:id="2045985004">
          <w:marLeft w:val="446"/>
          <w:marRight w:val="0"/>
          <w:marTop w:val="0"/>
          <w:marBottom w:val="0"/>
          <w:divBdr>
            <w:top w:val="none" w:sz="0" w:space="0" w:color="auto"/>
            <w:left w:val="none" w:sz="0" w:space="0" w:color="auto"/>
            <w:bottom w:val="none" w:sz="0" w:space="0" w:color="auto"/>
            <w:right w:val="none" w:sz="0" w:space="0" w:color="auto"/>
          </w:divBdr>
        </w:div>
        <w:div w:id="1208957846">
          <w:marLeft w:val="446"/>
          <w:marRight w:val="0"/>
          <w:marTop w:val="0"/>
          <w:marBottom w:val="0"/>
          <w:divBdr>
            <w:top w:val="none" w:sz="0" w:space="0" w:color="auto"/>
            <w:left w:val="none" w:sz="0" w:space="0" w:color="auto"/>
            <w:bottom w:val="none" w:sz="0" w:space="0" w:color="auto"/>
            <w:right w:val="none" w:sz="0" w:space="0" w:color="auto"/>
          </w:divBdr>
        </w:div>
        <w:div w:id="343094896">
          <w:marLeft w:val="446"/>
          <w:marRight w:val="0"/>
          <w:marTop w:val="0"/>
          <w:marBottom w:val="0"/>
          <w:divBdr>
            <w:top w:val="none" w:sz="0" w:space="0" w:color="auto"/>
            <w:left w:val="none" w:sz="0" w:space="0" w:color="auto"/>
            <w:bottom w:val="none" w:sz="0" w:space="0" w:color="auto"/>
            <w:right w:val="none" w:sz="0" w:space="0" w:color="auto"/>
          </w:divBdr>
        </w:div>
        <w:div w:id="348261338">
          <w:marLeft w:val="446"/>
          <w:marRight w:val="0"/>
          <w:marTop w:val="0"/>
          <w:marBottom w:val="0"/>
          <w:divBdr>
            <w:top w:val="none" w:sz="0" w:space="0" w:color="auto"/>
            <w:left w:val="none" w:sz="0" w:space="0" w:color="auto"/>
            <w:bottom w:val="none" w:sz="0" w:space="0" w:color="auto"/>
            <w:right w:val="none" w:sz="0" w:space="0" w:color="auto"/>
          </w:divBdr>
        </w:div>
        <w:div w:id="133110088">
          <w:marLeft w:val="446"/>
          <w:marRight w:val="0"/>
          <w:marTop w:val="0"/>
          <w:marBottom w:val="0"/>
          <w:divBdr>
            <w:top w:val="none" w:sz="0" w:space="0" w:color="auto"/>
            <w:left w:val="none" w:sz="0" w:space="0" w:color="auto"/>
            <w:bottom w:val="none" w:sz="0" w:space="0" w:color="auto"/>
            <w:right w:val="none" w:sz="0" w:space="0" w:color="auto"/>
          </w:divBdr>
        </w:div>
      </w:divsChild>
    </w:div>
    <w:div w:id="2028095460">
      <w:bodyDiv w:val="1"/>
      <w:marLeft w:val="0"/>
      <w:marRight w:val="0"/>
      <w:marTop w:val="0"/>
      <w:marBottom w:val="0"/>
      <w:divBdr>
        <w:top w:val="none" w:sz="0" w:space="0" w:color="auto"/>
        <w:left w:val="none" w:sz="0" w:space="0" w:color="auto"/>
        <w:bottom w:val="none" w:sz="0" w:space="0" w:color="auto"/>
        <w:right w:val="none" w:sz="0" w:space="0" w:color="auto"/>
      </w:divBdr>
    </w:div>
    <w:div w:id="2097288125">
      <w:bodyDiv w:val="1"/>
      <w:marLeft w:val="0"/>
      <w:marRight w:val="0"/>
      <w:marTop w:val="0"/>
      <w:marBottom w:val="0"/>
      <w:divBdr>
        <w:top w:val="none" w:sz="0" w:space="0" w:color="auto"/>
        <w:left w:val="none" w:sz="0" w:space="0" w:color="auto"/>
        <w:bottom w:val="none" w:sz="0" w:space="0" w:color="auto"/>
        <w:right w:val="none" w:sz="0" w:space="0" w:color="auto"/>
      </w:divBdr>
      <w:divsChild>
        <w:div w:id="1060055063">
          <w:marLeft w:val="0"/>
          <w:marRight w:val="0"/>
          <w:marTop w:val="0"/>
          <w:marBottom w:val="600"/>
          <w:divBdr>
            <w:top w:val="single" w:sz="6" w:space="0" w:color="000000"/>
            <w:left w:val="single" w:sz="6" w:space="0" w:color="000000"/>
            <w:bottom w:val="single" w:sz="6" w:space="0" w:color="000000"/>
            <w:right w:val="single" w:sz="6" w:space="0" w:color="000000"/>
          </w:divBdr>
          <w:divsChild>
            <w:div w:id="273638278">
              <w:marLeft w:val="300"/>
              <w:marRight w:val="300"/>
              <w:marTop w:val="150"/>
              <w:marBottom w:val="150"/>
              <w:divBdr>
                <w:top w:val="none" w:sz="0" w:space="0" w:color="auto"/>
                <w:left w:val="none" w:sz="0" w:space="0" w:color="auto"/>
                <w:bottom w:val="none" w:sz="0" w:space="0" w:color="auto"/>
                <w:right w:val="none" w:sz="0" w:space="0" w:color="auto"/>
              </w:divBdr>
              <w:divsChild>
                <w:div w:id="790318723">
                  <w:marLeft w:val="0"/>
                  <w:marRight w:val="150"/>
                  <w:marTop w:val="0"/>
                  <w:marBottom w:val="0"/>
                  <w:divBdr>
                    <w:top w:val="none" w:sz="0" w:space="0" w:color="auto"/>
                    <w:left w:val="none" w:sz="0" w:space="0" w:color="auto"/>
                    <w:bottom w:val="none" w:sz="0" w:space="0" w:color="auto"/>
                    <w:right w:val="none" w:sz="0" w:space="0" w:color="auto"/>
                  </w:divBdr>
                  <w:divsChild>
                    <w:div w:id="233702632">
                      <w:marLeft w:val="0"/>
                      <w:marRight w:val="0"/>
                      <w:marTop w:val="0"/>
                      <w:marBottom w:val="0"/>
                      <w:divBdr>
                        <w:top w:val="none" w:sz="0" w:space="0" w:color="auto"/>
                        <w:left w:val="none" w:sz="0" w:space="0" w:color="auto"/>
                        <w:bottom w:val="none" w:sz="0" w:space="0" w:color="auto"/>
                        <w:right w:val="none" w:sz="0" w:space="0" w:color="auto"/>
                      </w:divBdr>
                      <w:divsChild>
                        <w:div w:id="16784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69628">
      <w:bodyDiv w:val="1"/>
      <w:marLeft w:val="0"/>
      <w:marRight w:val="0"/>
      <w:marTop w:val="0"/>
      <w:marBottom w:val="0"/>
      <w:divBdr>
        <w:top w:val="none" w:sz="0" w:space="0" w:color="auto"/>
        <w:left w:val="none" w:sz="0" w:space="0" w:color="auto"/>
        <w:bottom w:val="none" w:sz="0" w:space="0" w:color="auto"/>
        <w:right w:val="none" w:sz="0" w:space="0" w:color="auto"/>
      </w:divBdr>
    </w:div>
    <w:div w:id="2129813874">
      <w:bodyDiv w:val="1"/>
      <w:marLeft w:val="0"/>
      <w:marRight w:val="0"/>
      <w:marTop w:val="0"/>
      <w:marBottom w:val="0"/>
      <w:divBdr>
        <w:top w:val="none" w:sz="0" w:space="0" w:color="auto"/>
        <w:left w:val="none" w:sz="0" w:space="0" w:color="auto"/>
        <w:bottom w:val="none" w:sz="0" w:space="0" w:color="auto"/>
        <w:right w:val="none" w:sz="0" w:space="0" w:color="auto"/>
      </w:divBdr>
      <w:divsChild>
        <w:div w:id="109781047">
          <w:marLeft w:val="446"/>
          <w:marRight w:val="0"/>
          <w:marTop w:val="0"/>
          <w:marBottom w:val="0"/>
          <w:divBdr>
            <w:top w:val="none" w:sz="0" w:space="0" w:color="auto"/>
            <w:left w:val="none" w:sz="0" w:space="0" w:color="auto"/>
            <w:bottom w:val="none" w:sz="0" w:space="0" w:color="auto"/>
            <w:right w:val="none" w:sz="0" w:space="0" w:color="auto"/>
          </w:divBdr>
        </w:div>
        <w:div w:id="1978797844">
          <w:marLeft w:val="446"/>
          <w:marRight w:val="0"/>
          <w:marTop w:val="0"/>
          <w:marBottom w:val="0"/>
          <w:divBdr>
            <w:top w:val="none" w:sz="0" w:space="0" w:color="auto"/>
            <w:left w:val="none" w:sz="0" w:space="0" w:color="auto"/>
            <w:bottom w:val="none" w:sz="0" w:space="0" w:color="auto"/>
            <w:right w:val="none" w:sz="0" w:space="0" w:color="auto"/>
          </w:divBdr>
        </w:div>
        <w:div w:id="1469008899">
          <w:marLeft w:val="446"/>
          <w:marRight w:val="0"/>
          <w:marTop w:val="0"/>
          <w:marBottom w:val="0"/>
          <w:divBdr>
            <w:top w:val="none" w:sz="0" w:space="0" w:color="auto"/>
            <w:left w:val="none" w:sz="0" w:space="0" w:color="auto"/>
            <w:bottom w:val="none" w:sz="0" w:space="0" w:color="auto"/>
            <w:right w:val="none" w:sz="0" w:space="0" w:color="auto"/>
          </w:divBdr>
        </w:div>
        <w:div w:id="260186188">
          <w:marLeft w:val="446"/>
          <w:marRight w:val="0"/>
          <w:marTop w:val="0"/>
          <w:marBottom w:val="0"/>
          <w:divBdr>
            <w:top w:val="none" w:sz="0" w:space="0" w:color="auto"/>
            <w:left w:val="none" w:sz="0" w:space="0" w:color="auto"/>
            <w:bottom w:val="none" w:sz="0" w:space="0" w:color="auto"/>
            <w:right w:val="none" w:sz="0" w:space="0" w:color="auto"/>
          </w:divBdr>
        </w:div>
        <w:div w:id="1318194687">
          <w:marLeft w:val="446"/>
          <w:marRight w:val="0"/>
          <w:marTop w:val="0"/>
          <w:marBottom w:val="0"/>
          <w:divBdr>
            <w:top w:val="none" w:sz="0" w:space="0" w:color="auto"/>
            <w:left w:val="none" w:sz="0" w:space="0" w:color="auto"/>
            <w:bottom w:val="none" w:sz="0" w:space="0" w:color="auto"/>
            <w:right w:val="none" w:sz="0" w:space="0" w:color="auto"/>
          </w:divBdr>
        </w:div>
        <w:div w:id="820970527">
          <w:marLeft w:val="446"/>
          <w:marRight w:val="0"/>
          <w:marTop w:val="0"/>
          <w:marBottom w:val="0"/>
          <w:divBdr>
            <w:top w:val="none" w:sz="0" w:space="0" w:color="auto"/>
            <w:left w:val="none" w:sz="0" w:space="0" w:color="auto"/>
            <w:bottom w:val="none" w:sz="0" w:space="0" w:color="auto"/>
            <w:right w:val="none" w:sz="0" w:space="0" w:color="auto"/>
          </w:divBdr>
        </w:div>
        <w:div w:id="632449389">
          <w:marLeft w:val="446"/>
          <w:marRight w:val="0"/>
          <w:marTop w:val="0"/>
          <w:marBottom w:val="0"/>
          <w:divBdr>
            <w:top w:val="none" w:sz="0" w:space="0" w:color="auto"/>
            <w:left w:val="none" w:sz="0" w:space="0" w:color="auto"/>
            <w:bottom w:val="none" w:sz="0" w:space="0" w:color="auto"/>
            <w:right w:val="none" w:sz="0" w:space="0" w:color="auto"/>
          </w:divBdr>
        </w:div>
        <w:div w:id="42365415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UKG1</b:Tag>
    <b:SourceType>DocumentFromInternetSite</b:SourceType>
    <b:Guid>{CA47927F-F073-4C7C-8B33-8A4DDF961119}</b:Guid>
    <b:Author>
      <b:Author>
        <b:Corporate>UK Government</b:Corporate>
      </b:Author>
    </b:Author>
    <b:Title>Government digital strategy</b:Title>
    <b:URL>https://www.gov.uk/government/publications/government-digital-strategy/government-digital-strategy</b:URL>
    <b:RefOrder>2</b:RefOrder>
  </b:Source>
  <b:Source>
    <b:Tag>And</b:Tag>
    <b:SourceType>Misc</b:SourceType>
    <b:Guid>{F84A1818-50CC-443C-8F8F-AC874EE162EC}</b:Guid>
    <b:Title>A digital strategy for NICE v1</b:Title>
    <b:Author>
      <b:Author>
        <b:NameList>
          <b:Person>
            <b:Last>Tonnel</b:Last>
            <b:First>Alexia</b:First>
          </b:Person>
          <b:Person>
            <b:Last>Fenton</b:Last>
            <b:First>Andrew</b:First>
          </b:Person>
        </b:NameList>
      </b:Author>
    </b:Author>
    <b:Year>2013/14</b:Year>
    <b:RefOrder>1</b:RefOrder>
  </b:Source>
  <b:Source>
    <b:Tag>Dig13</b:Tag>
    <b:SourceType>DocumentFromInternetSite</b:SourceType>
    <b:Guid>{A2D3F615-456E-435A-8305-F7B92D649196}</b:Guid>
    <b:Title>digital by default service standard</b:Title>
    <b:Year>2013</b:Year>
    <b:Author>
      <b:Author>
        <b:Corporate>UK Government</b:Corporate>
      </b:Author>
    </b:Author>
    <b:URL>https://www.gov.uk/service-manual/digital-by-default</b:URL>
    <b:RefOrder>3</b:RefOrder>
  </b:Source>
  <b:Source>
    <b:Tag>Roc12</b:Tag>
    <b:SourceType>Book</b:SourceType>
    <b:Guid>{EC3891E2-3FCF-43E5-8B7C-791980579EFC}</b:Guid>
    <b:Title>Managing Enterprise Content: A Unified Content Strategy </b:Title>
    <b:Year>2012</b:Year>
    <b:Author>
      <b:Author>
        <b:NameList>
          <b:Person>
            <b:Last>Rockley</b:Last>
            <b:First>Ann</b:First>
          </b:Person>
          <b:Person>
            <b:Last>Cooper</b:Last>
            <b:First>Charles</b:First>
          </b:Person>
        </b:NameList>
      </b:Author>
    </b:Author>
    <b:RefOrder>5</b:RefOrder>
  </b:Source>
  <b:Source>
    <b:Tag>Biz09</b:Tag>
    <b:SourceType>JournalArticle</b:SourceType>
    <b:Guid>{C29A0ED1-BE09-416E-89D6-65D77739561E}</b:Guid>
    <b:Title>Linked Data - The Story So Far</b:Title>
    <b:Year>2009</b:Year>
    <b:JournalName>International Journal on Semantic Web and Information Systems (IJSWIS)</b:JournalName>
    <b:Author>
      <b:Author>
        <b:NameList>
          <b:Person>
            <b:Last>Bizer</b:Last>
            <b:First>Christian</b:First>
          </b:Person>
          <b:Person>
            <b:Last>Heath</b:Last>
            <b:First>Tom</b:First>
          </b:Person>
          <b:Person>
            <b:Last>Berners-Lee</b:Last>
            <b:First>Tim</b:First>
          </b:Person>
        </b:NameList>
      </b:Author>
    </b:Author>
    <b:RefOrder>22</b:RefOrder>
  </b:Source>
  <b:Source>
    <b:Tag>Cum</b:Tag>
    <b:SourceType>Misc</b:SourceType>
    <b:Guid>{B79B04BE-BDB0-4474-A8A0-445D5321DFD1}</b:Guid>
    <b:Title>Guidance Development Project Project Initiation Document</b:Title>
    <b:Author>
      <b:Author>
        <b:NameList>
          <b:Person>
            <b:Last>Cumbers</b:Last>
            <b:First>Sarah</b:First>
          </b:Person>
          <b:Person>
            <b:Last>Baker</b:Last>
            <b:First>Mark</b:First>
          </b:Person>
        </b:NameList>
      </b:Author>
    </b:Author>
    <b:RefOrder>4</b:RefOrder>
  </b:Source>
  <b:Source>
    <b:Tag>Roc</b:Tag>
    <b:SourceType>InternetSite</b:SourceType>
    <b:Guid>{7B62D539-DF8B-4E5B-8D7F-E79EE845632F}</b:Guid>
    <b:Title>Dynamic Publisher</b:Title>
    <b:URL>http://www.thedynamicpublisher.com/2012/06/14/in-search-of-a-simple-definition-for-dynamic-publishing/</b:URL>
    <b:Author>
      <b:Author>
        <b:NameList>
          <b:Person>
            <b:Last>Rockley</b:Last>
            <b:First>Ann</b:First>
          </b:Person>
        </b:NameList>
      </b:Author>
    </b:Author>
    <b:RefOrder>21</b:RefOrder>
  </b:Source>
  <b:Source>
    <b:Tag>INC</b:Tag>
    <b:SourceType>InternetSite</b:SourceType>
    <b:Guid>{EF930FED-89BA-464B-BF46-11FB2F68D05E}</b:Guid>
    <b:Author>
      <b:Author>
        <b:Corporate>INCOSE</b:Corporate>
      </b:Author>
    </b:Author>
    <b:Title>International Council on Systems Engineering</b:Title>
    <b:URL>http://g2sebok.incose.org/app/mss/asset.cfm?ID=INCOSE%20G2SEBOK%202.00&amp;ST=F</b:URL>
    <b:RefOrder>23</b:RefOrder>
  </b:Source>
  <b:Source>
    <b:Tag>Gar</b:Tag>
    <b:SourceType>InternetSite</b:SourceType>
    <b:Guid>{D468451D-24C1-44EC-9B25-6F67E7D8D91B}</b:Guid>
    <b:Author>
      <b:Author>
        <b:NameList>
          <b:Person>
            <b:Last>Gartner</b:Last>
          </b:Person>
        </b:NameList>
      </b:Author>
    </b:Author>
    <b:Title>Cool Vendors</b:Title>
    <b:URL>http://www.gartner.com/technology/research/cool-vendors/</b:URL>
    <b:RefOrder>19</b:RefOrder>
  </b:Source>
  <b:Source>
    <b:Tag>UKG2</b:Tag>
    <b:SourceType>InternetSite</b:SourceType>
    <b:Guid>{D24AF523-E960-48CD-ADE1-A535CB696FDE}</b:Guid>
    <b:Author>
      <b:Author>
        <b:Corporate>UK Government</b:Corporate>
      </b:Author>
    </b:Author>
    <b:Title>Cloudstore</b:Title>
    <b:URL>http://govstore.service.gov.uk/cloudstore/</b:URL>
    <b:RefOrder>15</b:RefOrder>
  </b:Source>
  <b:Source>
    <b:Tag>Hud</b:Tag>
    <b:SourceType>InternetSite</b:SourceType>
    <b:Guid>{DDC5E43C-868D-4561-87BD-8E6938EC6C65}</b:Guid>
    <b:Author>
      <b:Author>
        <b:Corporate>Huddle</b:Corporate>
      </b:Author>
    </b:Author>
    <b:Title>Huddle for UK Government</b:Title>
    <b:URL>http://www.huddle.com/government/uk-government/</b:URL>
    <b:RefOrder>16</b:RefOrder>
  </b:Source>
  <b:Source>
    <b:Tag>Alf</b:Tag>
    <b:SourceType>InternetSite</b:SourceType>
    <b:Guid>{FA17495E-9BE2-4BB0-88C5-DB1367D862EE}</b:Guid>
    <b:Author>
      <b:Author>
        <b:Corporate>Alfresco</b:Corporate>
      </b:Author>
    </b:Author>
    <b:Title>Alfresco</b:Title>
    <b:URL>http://www.alfresco.com/</b:URL>
    <b:RefOrder>20</b:RefOrder>
  </b:Source>
  <b:Source>
    <b:Tag>Cla</b:Tag>
    <b:SourceType>InternetSite</b:SourceType>
    <b:Guid>{6D3A3F99-0939-47B1-9520-EB722583CE4C}</b:Guid>
    <b:Author>
      <b:Author>
        <b:Corporate>Claromentis</b:Corporate>
      </b:Author>
    </b:Author>
    <b:Title>Claromentis</b:Title>
    <b:URL>http://www.claromentis.com/</b:URL>
    <b:RefOrder>6</b:RefOrder>
  </b:Source>
  <b:Source>
    <b:Tag>Kah</b:Tag>
    <b:SourceType>InternetSite</b:SourceType>
    <b:Guid>{976FDFEC-E36F-4116-AF6D-B7C7D822C9D9}</b:Guid>
    <b:Author>
      <b:Author>
        <b:Corporate>Kahootz</b:Corporate>
      </b:Author>
    </b:Author>
    <b:Title>what is kahootz?</b:Title>
    <b:URL>http://www.kahootz.com/what-is-kahootz/</b:URL>
    <b:RefOrder>17</b:RefOrder>
  </b:Source>
  <b:Source>
    <b:Tag>Qui</b:Tag>
    <b:SourceType>InternetSite</b:SourceType>
    <b:Guid>{7200F47B-89C5-4BBD-8F43-F31FE8502E4D}</b:Guid>
    <b:Author>
      <b:Author>
        <b:Corporate>Quick solutions</b:Corporate>
      </b:Author>
    </b:Author>
    <b:Title>Adopting enterprise collaboration</b:Title>
    <b:URL>http://www.quicksolutions.com/docs/default-document-library/adopting-enterprise-collaboration77D2A7833CEA.pdf?sfvrsn=2</b:URL>
    <b:RefOrder>18</b:RefOrder>
  </b:Source>
  <b:Source>
    <b:Tag>DEC</b:Tag>
    <b:SourceType>InternetSite</b:SourceType>
    <b:Guid>{BE785A52-9275-450E-84D9-4B3FB65E0968}</b:Guid>
    <b:Author>
      <b:Author>
        <b:Corporate>DECIDE</b:Corporate>
      </b:Author>
    </b:Author>
    <b:Title>DECIDE</b:Title>
    <b:URL>http://www.decide-collaboration.eu/</b:URL>
    <b:RefOrder>7</b:RefOrder>
  </b:Source>
  <b:Source>
    <b:Tag>Qua</b:Tag>
    <b:SourceType>InternetSite</b:SourceType>
    <b:Guid>{78EFA0C6-4010-4575-8CC1-E1EE7199F8D7}</b:Guid>
    <b:Author>
      <b:Author>
        <b:Corporate>Quark</b:Corporate>
      </b:Author>
    </b:Author>
    <b:Title>Quark - dynamic publishing</b:Title>
    <b:URL>http://www.quark.co.uk/Solutions/Dynamic_Publishing/</b:URL>
    <b:RefOrder>14</b:RefOrder>
  </b:Source>
  <b:Source>
    <b:Tag>Amb</b:Tag>
    <b:SourceType>InternetSite</b:SourceType>
    <b:Guid>{CE3BC044-15B7-473A-8DD0-A51E3B95DAB0}</b:Guid>
    <b:Author>
      <b:Author>
        <b:Corporate>Ambra</b:Corporate>
      </b:Author>
    </b:Author>
    <b:Title>Ambra project</b:Title>
    <b:URL>http://www.ambraproject.org/</b:URL>
    <b:RefOrder>8</b:RefOrder>
  </b:Source>
  <b:Source>
    <b:Tag>Sou</b:Tag>
    <b:SourceType>InternetSite</b:SourceType>
    <b:Guid>{0FCB6AF2-3A9D-43A5-9BFC-F1AAE5CB69BB}</b:Guid>
    <b:Author>
      <b:Author>
        <b:Corporate>Source Fabric</b:Corporate>
      </b:Author>
    </b:Author>
    <b:Title>Source fabric</b:Title>
    <b:URL>http://www.sourcefabric.org/</b:URL>
    <b:RefOrder>9</b:RefOrder>
  </b:Source>
  <b:Source>
    <b:Tag>Blo</b:Tag>
    <b:SourceType>InternetSite</b:SourceType>
    <b:Guid>{E924F7E7-C7B7-4159-8A36-35AF3F37115E}</b:Guid>
    <b:Author>
      <b:Author>
        <b:Corporate>Blogology</b:Corporate>
      </b:Author>
    </b:Author>
    <b:Title>Collaborative writing tools</b:Title>
    <b:URL>http://blogology.co.uk/collaborative-writing-tools-in-the-lab/</b:URL>
    <b:RefOrder>10</b:RefOrder>
  </b:Source>
  <b:Source>
    <b:Tag>Dra</b:Tag>
    <b:SourceType>InternetSite</b:SourceType>
    <b:Guid>{74F7E6D0-4726-44E7-B726-035A3B17068C}</b:Guid>
    <b:Author>
      <b:Author>
        <b:Corporate>Draft</b:Corporate>
      </b:Author>
    </b:Author>
    <b:Title>Draft</b:Title>
    <b:URL>https://draftin.com/about</b:URL>
    <b:RefOrder>11</b:RefOrder>
  </b:Source>
  <b:Source>
    <b:Tag>Ann</b:Tag>
    <b:SourceType>InternetSite</b:SourceType>
    <b:Guid>{B7DDBB51-2C5B-4626-B424-53F3D1299D12}</b:Guid>
    <b:Author>
      <b:Author>
        <b:Corporate>Annotate it</b:Corporate>
      </b:Author>
    </b:Author>
    <b:Title>Annotate it</b:Title>
    <b:URL>http://annotateit.org/</b:URL>
    <b:RefOrder>12</b:RefOrder>
  </b:Source>
  <b:Source>
    <b:Tag>cro</b:Tag>
    <b:SourceType>InternetSite</b:SourceType>
    <b:Guid>{311150C6-A92D-4900-8DC8-0354FDA9D45B}</b:Guid>
    <b:Author>
      <b:Author>
        <b:Corporate>crocodoc</b:Corporate>
      </b:Author>
    </b:Author>
    <b:Title>crocodoc</b:Title>
    <b:URL>https://crocodoc.com/why-crocodoc/</b:URL>
    <b:RefOrder>13</b:RefOrder>
  </b:Source>
  <b:Source>
    <b:Tag>Ber1</b:Tag>
    <b:SourceType>InternetSite</b:SourceType>
    <b:Guid>{70E1370F-6A36-4E67-ACF2-7E2F732E6FE8}</b:Guid>
    <b:Title>the next web</b:Title>
    <b:ProductionCompany>TED</b:ProductionCompany>
    <b:URL>http://www.ted.com/talks/tim_berners_lee_on_the_next_web.html</b:URL>
    <b:Author>
      <b:Author>
        <b:NameList>
          <b:Person>
            <b:Last>Berners-Lee</b:Last>
            <b:First>Tim</b:First>
          </b:Person>
        </b:NameList>
      </b:Author>
    </b:Author>
    <b:RefOrder>24</b:RefOrder>
  </b:Source>
  <b:Source>
    <b:Tag>EUC</b:Tag>
    <b:SourceType>InternetSite</b:SourceType>
    <b:Guid>{2731F68E-5B99-40B1-86E1-EE7DB6E651C6}</b:Guid>
    <b:Author>
      <b:Author>
        <b:Corporate>EUCLID</b:Corporate>
      </b:Author>
    </b:Author>
    <b:Title>EUCLID</b:Title>
    <b:URL>http://euclid-project.eu/</b:URL>
    <b:RefOrder>25</b:RefOrder>
  </b:Source>
  <b:Source>
    <b:Tag>Euc1</b:Tag>
    <b:SourceType>InternetSite</b:SourceType>
    <b:Guid>{41F4E1BD-D552-423F-BAAA-03061BA9DE71}</b:Guid>
    <b:Author>
      <b:Author>
        <b:Corporate>Euclid</b:Corporate>
      </b:Author>
    </b:Author>
    <b:Title>Interaction with linked data</b:Title>
    <b:URL>http://www.slideshare.net/EUCLIDproject/interaction-with-linked-data</b:URL>
    <b:RefOrder>26</b:RefOrder>
  </b:Source>
  <b:Source>
    <b:Tag>vis</b:Tag>
    <b:SourceType>InternetSite</b:SourceType>
    <b:Guid>{23765B7A-28B6-4498-BA5F-D00F49E58CC0}</b:Guid>
    <b:Author>
      <b:Author>
        <b:Corporate>visualdataweb</b:Corporate>
      </b:Author>
    </b:Author>
    <b:Title>visual data web</b:Title>
    <b:URL>http://www.visualdataweb.org/tools.php</b:URL>
    <b:RefOrder>27</b:RefOrder>
  </b:Source>
  <b:Source>
    <b:Tag>LOD</b:Tag>
    <b:SourceType>InternetSite</b:SourceType>
    <b:Guid>{447D95E8-9440-4274-852C-B265BE215BDD}</b:Guid>
    <b:Author>
      <b:Author>
        <b:Corporate>LOD Live</b:Corporate>
      </b:Author>
    </b:Author>
    <b:Title>Lod Live - Mozart example</b:Title>
    <b:URL>http://en.lodlive.it/?http://dbpedia.org/resource/Wolfgang_Amadeus_Mozart</b:URL>
    <b:RefOrder>28</b:RefOrder>
  </b:Source>
  <b:Source>
    <b:Tag>fam</b:Tag>
    <b:SourceType>InternetSite</b:SourceType>
    <b:Guid>{99215740-C394-4B57-A020-CF977EC011F7}</b:Guid>
    <b:Author>
      <b:Author>
        <b:Corporate>famo.us</b:Corporate>
      </b:Author>
    </b:Author>
    <b:Title>famo.us</b:Title>
    <b:URL>http://famo.us/c/</b:URL>
    <b:RefOrder>29</b:RefOrder>
  </b:Source>
  <b:Source>
    <b:Tag>Ber</b:Tag>
    <b:SourceType>InternetSite</b:SourceType>
    <b:Guid>{B2E832E7-34AE-4C01-BFF8-D97D9A684EA9}</b:Guid>
    <b:Title>5 star data</b:Title>
    <b:URL>http://5stardata.info/</b:URL>
    <b:Author>
      <b:Author>
        <b:NameList>
          <b:Person>
            <b:Last>Berners-Lee</b:Last>
            <b:First>Tim</b:First>
          </b:Person>
        </b:NameList>
      </b:Author>
    </b:Author>
    <b:RefOrder>30</b:RefOrder>
  </b:Source>
  <b:Source>
    <b:Tag>Mar</b:Tag>
    <b:SourceType>JournalArticle</b:SourceType>
    <b:Guid>{54454B05-6079-4747-9EFF-1BC2B94E640E}</b:Guid>
    <b:Title>Categorisation of semantic web applications</b:Title>
    <b:Author>
      <b:Author>
        <b:NameList>
          <b:Person>
            <b:Last>Martin</b:Last>
            <b:First>Michael</b:First>
          </b:Person>
          <b:Person>
            <b:Last>Auer</b:Last>
            <b:First>Soren</b:First>
          </b:Person>
        </b:NameList>
      </b:Author>
    </b:Author>
    <b:RefOrder>31</b:RefOrder>
  </b:Source>
  <b:Source>
    <b:Tag>Euc</b:Tag>
    <b:SourceType>InternetSite</b:SourceType>
    <b:Guid>{5BB7D111-74CD-4076-9C2D-CC825CE7D317}</b:Guid>
    <b:Author>
      <b:Author>
        <b:Corporate>Euclid</b:Corporate>
      </b:Author>
    </b:Author>
    <b:Title>Euclid: Module 5: Linked Data Applications</b:Title>
    <b:URL>http://vimeo.com/79106373</b:URL>
    <b:RefOrder>32</b:RefOrder>
  </b:Source>
  <b:Source>
    <b:Tag>W3C</b:Tag>
    <b:SourceType>InternetSite</b:SourceType>
    <b:Guid>{F04502EA-2873-4286-8CFF-C301A965D635}</b:Guid>
    <b:Author>
      <b:Author>
        <b:Corporate>W3C</b:Corporate>
      </b:Author>
    </b:Author>
    <b:Title>Linked Data Case Studies</b:Title>
    <b:URL>http://www.w3.org/2001/sw/sweo/public/UseCases/</b:URL>
    <b:RefOrder>33</b:RefOrder>
  </b:Source>
  <b:Source>
    <b:Tag>BBC</b:Tag>
    <b:SourceType>InternetSite</b:SourceType>
    <b:Guid>{59C5C52A-5E63-414F-B8C0-1D0AC2A3588B}</b:Guid>
    <b:Author>
      <b:Author>
        <b:Corporate>BBC</b:Corporate>
      </b:Author>
    </b:Author>
    <b:Title>Linked data platform</b:Title>
    <b:URL>http://www.bbc.co.uk/blogs/internet/posts/Linked-Data-Connecting-together-the-BBCs-Online-Content</b:URL>
    <b:RefOrder>34</b:RefOrder>
  </b:Source>
  <b:Source>
    <b:Tag>Dig1</b:Tag>
    <b:SourceType>InternetSite</b:SourceType>
    <b:Guid>{38B10F24-4C8B-4A55-B2D1-E7CA03FEF41C}</b:Guid>
    <b:Author>
      <b:Author>
        <b:Corporate>Digirati</b:Corporate>
      </b:Author>
    </b:Author>
    <b:Title>Dynamic semantic publishing</b:Title>
    <b:URL>http://www.digirati.co.uk/insight/dynamic-semantic-publishing/</b:URL>
    <b:RefOrder>35</b:RefOrder>
  </b:Source>
  <b:Source>
    <b:Tag>Ont</b:Tag>
    <b:SourceType>InternetSite</b:SourceType>
    <b:Guid>{FAE66438-D1AC-4332-BD27-8A01B15C52A4}</b:Guid>
    <b:Author>
      <b:Author>
        <b:Corporate>Ontoba</b:Corporate>
      </b:Author>
    </b:Author>
    <b:Title>Semantic publishing architecture</b:Title>
    <b:URL>http://www.ontoba.com/services/semantic-publishing-architecture</b:URL>
    <b:RefOrder>36</b:RefOrder>
  </b:Source>
  <b:Source>
    <b:Tag>Ont1</b:Tag>
    <b:SourceType>InternetSite</b:SourceType>
    <b:Guid>{63F6E81B-9E27-4432-B070-AE3F3FB28367}</b:Guid>
    <b:Author>
      <b:Author>
        <b:Corporate>Ontotext</b:Corporate>
      </b:Author>
    </b:Author>
    <b:Title>Publishing and media</b:Title>
    <b:URL>http://www.ontotext.com/Publishing_and_Media</b:URL>
    <b:RefOrder>37</b:RefOrder>
  </b:Source>
  <b:Source>
    <b:Tag>Zai</b:Tag>
    <b:SourceType>InternetSite</b:SourceType>
    <b:Guid>{FB8E7430-949F-4B7F-9657-0DFC50B36B8B}</b:Guid>
    <b:Author>
      <b:Author>
        <b:Corporate>Zaizi</b:Corporate>
      </b:Author>
    </b:Author>
    <b:Title>Dynamic semantic publishing</b:Title>
    <b:URL>http://www.zaizi.com/solutions/dynamic-publishing/dynamic-semantic-publishing</b:URL>
    <b:RefOrder>38</b:RefOrder>
  </b:Source>
  <b:Source>
    <b:Tag>GAT</b:Tag>
    <b:SourceType>InternetSite</b:SourceType>
    <b:Guid>{19B75BC7-EAF8-462B-874D-075133491E49}</b:Guid>
    <b:Author>
      <b:Author>
        <b:Corporate>GATE</b:Corporate>
      </b:Author>
    </b:Author>
    <b:Title>GATE</b:Title>
    <b:URL>http://gate.ac.uk/</b:URL>
    <b:RefOrder>39</b:RefOrder>
  </b:Source>
  <b:Source>
    <b:Tag>Nac</b:Tag>
    <b:SourceType>InternetSite</b:SourceType>
    <b:Guid>{1AA0A633-BD98-4AF0-B981-886F656105DC}</b:Guid>
    <b:Author>
      <b:Author>
        <b:Corporate>Nactem</b:Corporate>
      </b:Author>
    </b:Author>
    <b:Title>Nactem</b:Title>
    <b:URL>http://www.nactem.ac.uk/</b:URL>
    <b:RefOrder>40</b:RefOrder>
  </b:Source>
  <b:Source>
    <b:Tag>Coc</b:Tag>
    <b:SourceType>InternetSite</b:SourceType>
    <b:Guid>{53CBC0DE-31F7-4DCA-B700-FC6A8DE1C880}</b:Guid>
    <b:Author>
      <b:Author>
        <b:Corporate>Cochrane</b:Corporate>
      </b:Author>
    </b:Author>
    <b:Title>Cochrane linked data project</b:Title>
    <b:URL>http://www.cochrane.org/community/development-projects/cochrane-linked-data-project</b:URL>
    <b:RefOrder>41</b:RefOrder>
  </b:Source>
  <b:Source>
    <b:Tag>Coc1</b:Tag>
    <b:SourceType>InternetSite</b:SourceType>
    <b:Guid>{5EE01B6E-D1B5-45CC-B803-589E4D814EC6}</b:Guid>
    <b:Author>
      <b:Author>
        <b:Corporate>Cochrane</b:Corporate>
      </b:Author>
    </b:Author>
    <b:Title>Cochrane tech</b:Title>
    <b:URL>http://tech.cochrane.org/</b:URL>
    <b:RefOrder>42</b:RefOrder>
  </b:Source>
  <b:Source>
    <b:Tag>Bra</b:Tag>
    <b:SourceType>InternetSite</b:SourceType>
    <b:Guid>{5DF6AB4A-939E-4497-9803-28A82B86EAEA}</b:Guid>
    <b:Title>PICO and linked data</b:Title>
    <b:URL>http://prezi.com/clwsjvjms1vu/pico-and-linked-data/</b:URL>
    <b:Author>
      <b:Author>
        <b:NameList>
          <b:Person>
            <b:Last>Brandt</b:Last>
            <b:First>Linn</b:First>
          </b:Person>
        </b:NameList>
      </b:Author>
    </b:Author>
    <b:RefOrder>43</b:RefOrder>
  </b:Source>
  <b:Source>
    <b:Tag>Bra2</b:Tag>
    <b:SourceType>InternetSite</b:SourceType>
    <b:Guid>{BE6FC2F9-FFBF-4B6F-AF4B-234BEB516AEF}</b:Guid>
    <b:Title>Data under the surface</b:Title>
    <b:URL>http://prezi.com/2rqs_4bztzoy/data-under-the-surface/</b:URL>
    <b:Author>
      <b:Author>
        <b:NameList>
          <b:Person>
            <b:Last>Brandt</b:Last>
            <b:First>Linn</b:First>
          </b:Person>
        </b:NameList>
      </b:Author>
    </b:Author>
    <b:RefOrder>44</b:RefOrder>
  </b:Source>
  <b:Source>
    <b:Tag>Bra1</b:Tag>
    <b:SourceType>InternetSite</b:SourceType>
    <b:Guid>{7BD6EA6D-D1D6-486E-BE34-9CB7AF6CE493}</b:Guid>
    <b:Title>Structured systematic reviews</b:Title>
    <b:URL>http://prezi.com/uuzyno6piear/structured-systematic-reviews/</b:URL>
    <b:Author>
      <b:Author>
        <b:NameList>
          <b:Person>
            <b:Last>Brandt</b:Last>
            <b:First>Linn</b:First>
          </b:Person>
        </b:NameList>
      </b:Author>
    </b:Author>
    <b:RefOrder>45</b:RefOrder>
  </b:Source>
  <b:Source>
    <b:Tag>W3C1</b:Tag>
    <b:SourceType>InternetSite</b:SourceType>
    <b:Guid>{34940BF4-4F53-401A-9ECC-DB255E87F427}</b:Guid>
    <b:Author>
      <b:Author>
        <b:Corporate>W3C</b:Corporate>
      </b:Author>
    </b:Author>
    <b:Title>SAPPHIRE</b:Title>
    <b:URL>http://www.w3.org/2001/sw/sweo/public/UseCases/UniTexas/</b:URL>
    <b:RefOrder>46</b:RefOrder>
  </b:Source>
  <b:Source>
    <b:Tag>Flu</b:Tag>
    <b:SourceType>InternetSite</b:SourceType>
    <b:Guid>{33EA1B55-CFBD-44C6-B9EB-A1EB41F1F940}</b:Guid>
    <b:Author>
      <b:Author>
        <b:Corporate>FluidOps</b:Corporate>
      </b:Author>
    </b:Author>
    <b:Title>semantic master data management</b:Title>
    <b:URL>http://www.fluidops.com/solutions/semantic-master-data-management/</b:URL>
    <b:RefOrder>47</b:RefOrder>
  </b:Source>
  <b:Source>
    <b:Tag>Cur</b:Tag>
    <b:SourceType>Report</b:SourceType>
    <b:Guid>{6FFD4F27-21BA-4680-B420-0494B0D82E00}</b:Guid>
    <b:Author>
      <b:Author>
        <b:Corporate>Curtis+Cartwright</b:Corporate>
      </b:Author>
    </b:Author>
    <b:Title>Review of the evidence for the value of the "linked</b:Title>
    <b:Publisher>JISC</b:Publisher>
    <b:RefOrder>48</b:RefOrder>
  </b:Source>
</b:Sources>
</file>

<file path=customXml/itemProps1.xml><?xml version="1.0" encoding="utf-8"?>
<ds:datastoreItem xmlns:ds="http://schemas.openxmlformats.org/officeDocument/2006/customXml" ds:itemID="{B30FC5AF-EC16-4CBE-A168-3CC161D4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23</Pages>
  <Words>6916</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 Administrator</dc:creator>
  <cp:lastModifiedBy>Andrew Mitchell</cp:lastModifiedBy>
  <cp:revision>9</cp:revision>
  <cp:lastPrinted>2014-01-30T08:28:00Z</cp:lastPrinted>
  <dcterms:created xsi:type="dcterms:W3CDTF">2014-08-06T11:52:00Z</dcterms:created>
  <dcterms:modified xsi:type="dcterms:W3CDTF">2014-08-06T14:02:00Z</dcterms:modified>
</cp:coreProperties>
</file>